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21BE8" w14:textId="357F8D64" w:rsidR="008738DE" w:rsidRDefault="009426DA" w:rsidP="008738DE">
      <w:pPr>
        <w:spacing w:line="48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Unterrichtskonzept</w:t>
      </w:r>
    </w:p>
    <w:p w14:paraId="795FF769" w14:textId="0C1C072D" w:rsidR="009426DA" w:rsidRPr="009426DA" w:rsidRDefault="009426DA" w:rsidP="009426DA">
      <w:pPr>
        <w:spacing w:line="480" w:lineRule="auto"/>
        <w:jc w:val="center"/>
        <w:rPr>
          <w:rFonts w:ascii="Arial" w:hAnsi="Arial" w:cs="Arial"/>
        </w:rPr>
      </w:pPr>
      <w:r w:rsidRPr="009426DA">
        <w:rPr>
          <w:rFonts w:ascii="Arial" w:hAnsi="Arial" w:cs="Arial"/>
          <w:sz w:val="44"/>
          <w:szCs w:val="44"/>
        </w:rPr>
        <w:t>-</w:t>
      </w:r>
      <w:r>
        <w:rPr>
          <w:rFonts w:ascii="Arial" w:hAnsi="Arial" w:cs="Arial"/>
          <w:sz w:val="44"/>
          <w:szCs w:val="44"/>
        </w:rPr>
        <w:t xml:space="preserve"> </w:t>
      </w:r>
      <w:r w:rsidRPr="009426DA">
        <w:rPr>
          <w:rFonts w:ascii="Arial" w:hAnsi="Arial" w:cs="Arial"/>
          <w:sz w:val="44"/>
          <w:szCs w:val="44"/>
        </w:rPr>
        <w:t>Vorlage</w:t>
      </w:r>
      <w:r w:rsidR="001A7797">
        <w:rPr>
          <w:rFonts w:ascii="Arial" w:hAnsi="Arial" w:cs="Arial"/>
          <w:sz w:val="44"/>
          <w:szCs w:val="44"/>
        </w:rPr>
        <w:t xml:space="preserve"> mit kurzen Erläuterungen</w:t>
      </w:r>
      <w:r>
        <w:rPr>
          <w:rFonts w:ascii="Arial" w:hAnsi="Arial" w:cs="Arial"/>
          <w:sz w:val="44"/>
          <w:szCs w:val="44"/>
        </w:rPr>
        <w:t xml:space="preserve"> -</w:t>
      </w:r>
    </w:p>
    <w:p w14:paraId="76D5A12E" w14:textId="77777777" w:rsidR="00175E42" w:rsidRDefault="00175E42" w:rsidP="008738DE">
      <w:pPr>
        <w:spacing w:line="360" w:lineRule="auto"/>
        <w:rPr>
          <w:rFonts w:ascii="Arial" w:hAnsi="Arial" w:cs="Arial"/>
        </w:rPr>
      </w:pPr>
    </w:p>
    <w:p w14:paraId="09F76857" w14:textId="77777777" w:rsidR="00F704A6" w:rsidRDefault="00F704A6" w:rsidP="008738DE">
      <w:pPr>
        <w:spacing w:line="360" w:lineRule="auto"/>
        <w:rPr>
          <w:rFonts w:ascii="Arial" w:hAnsi="Arial" w:cs="Arial"/>
          <w:u w:val="single"/>
        </w:rPr>
      </w:pPr>
    </w:p>
    <w:p w14:paraId="574CB623" w14:textId="77777777" w:rsidR="00F704A6" w:rsidRDefault="00F704A6" w:rsidP="008738DE">
      <w:pPr>
        <w:spacing w:line="360" w:lineRule="auto"/>
        <w:rPr>
          <w:rFonts w:ascii="Arial" w:hAnsi="Arial" w:cs="Arial"/>
          <w:u w:val="single"/>
        </w:rPr>
      </w:pPr>
    </w:p>
    <w:p w14:paraId="7C955E9D" w14:textId="736A7D10" w:rsidR="008738DE" w:rsidRPr="00F704A6" w:rsidRDefault="008738DE" w:rsidP="008738DE">
      <w:pPr>
        <w:spacing w:line="360" w:lineRule="auto"/>
        <w:rPr>
          <w:rFonts w:ascii="Arial" w:hAnsi="Arial" w:cs="Arial"/>
          <w:u w:val="single"/>
        </w:rPr>
      </w:pPr>
      <w:r w:rsidRPr="00F704A6">
        <w:rPr>
          <w:rFonts w:ascii="Arial" w:hAnsi="Arial" w:cs="Arial"/>
          <w:u w:val="single"/>
        </w:rPr>
        <w:t>Gliederung:</w:t>
      </w:r>
    </w:p>
    <w:p w14:paraId="095BA573" w14:textId="07D8891E" w:rsidR="008738DE" w:rsidRDefault="001A7797" w:rsidP="008738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Deckblatt</w:t>
      </w:r>
    </w:p>
    <w:p w14:paraId="3727FF1B" w14:textId="763377F4" w:rsidR="00900AFE" w:rsidRDefault="00900AFE" w:rsidP="008738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Inhaltsverzeichnis</w:t>
      </w:r>
    </w:p>
    <w:p w14:paraId="1BE6DC5C" w14:textId="1A7564BC" w:rsidR="008738DE" w:rsidRPr="00F50160" w:rsidRDefault="002E2993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Unterrichtseinheit</w:t>
      </w:r>
    </w:p>
    <w:p w14:paraId="02A07604" w14:textId="7E181419" w:rsidR="008738DE" w:rsidRPr="00F50160" w:rsidRDefault="000E165F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Vorüberlegungen zur Lerngruppe</w:t>
      </w:r>
    </w:p>
    <w:p w14:paraId="60DC1A98" w14:textId="5B12BA70" w:rsidR="00F50160" w:rsidRPr="00F50160" w:rsidRDefault="002E2993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Sachanalyse</w:t>
      </w:r>
    </w:p>
    <w:p w14:paraId="76F51A53" w14:textId="0F204370" w:rsidR="008738DE" w:rsidRDefault="002E2993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Didaktische Überlegungen</w:t>
      </w:r>
    </w:p>
    <w:p w14:paraId="079872BD" w14:textId="77777777" w:rsidR="00F50160" w:rsidRDefault="00F50160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Methodische Entscheidungen</w:t>
      </w:r>
    </w:p>
    <w:p w14:paraId="7E7683EA" w14:textId="77777777" w:rsidR="00F50160" w:rsidRDefault="00F50160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Verlaufsplanung</w:t>
      </w:r>
    </w:p>
    <w:p w14:paraId="23AF9E3F" w14:textId="77777777" w:rsidR="00F50160" w:rsidRDefault="00F50160" w:rsidP="00F5016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Anhang</w:t>
      </w:r>
    </w:p>
    <w:p w14:paraId="3633191D" w14:textId="5D7108F1" w:rsidR="00474C16" w:rsidRDefault="00474C16" w:rsidP="00F704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3067DB" w14:textId="77777777" w:rsidR="000A0744" w:rsidRPr="00646D3E" w:rsidRDefault="000A0744" w:rsidP="000A0744">
      <w:pPr>
        <w:spacing w:line="360" w:lineRule="auto"/>
        <w:rPr>
          <w:rFonts w:ascii="Arial" w:hAnsi="Arial" w:cs="Arial"/>
          <w:sz w:val="22"/>
          <w:szCs w:val="22"/>
        </w:rPr>
      </w:pPr>
    </w:p>
    <w:p w14:paraId="333CDDF6" w14:textId="77777777" w:rsidR="009426DA" w:rsidRPr="00900AFE" w:rsidRDefault="009426DA" w:rsidP="009426DA">
      <w:pPr>
        <w:ind w:left="360"/>
        <w:rPr>
          <w:rFonts w:ascii="Arial" w:hAnsi="Arial" w:cs="Arial"/>
          <w:b/>
        </w:rPr>
      </w:pPr>
      <w:r w:rsidRPr="00900AFE">
        <w:rPr>
          <w:rFonts w:ascii="Arial" w:hAnsi="Arial" w:cs="Arial"/>
          <w:b/>
        </w:rPr>
        <w:t>Inhaltsverzeichnis</w:t>
      </w:r>
    </w:p>
    <w:p w14:paraId="528769BD" w14:textId="314B44F1" w:rsidR="009426DA" w:rsidRDefault="009426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C41158D" w14:textId="4E795718" w:rsidR="009426DA" w:rsidRPr="009426DA" w:rsidRDefault="00EC5101" w:rsidP="001A7797">
      <w:pPr>
        <w:pStyle w:val="Listenabsatz"/>
        <w:numPr>
          <w:ilvl w:val="0"/>
          <w:numId w:val="16"/>
        </w:num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632DBA">
        <w:rPr>
          <w:rFonts w:ascii="Arial" w:hAnsi="Arial" w:cs="Arial"/>
          <w:b/>
        </w:rPr>
        <w:lastRenderedPageBreak/>
        <w:t>Unterrichtseinheit</w:t>
      </w:r>
    </w:p>
    <w:p w14:paraId="36113F47" w14:textId="11D86A91" w:rsidR="00A90D2B" w:rsidRDefault="00A90D2B" w:rsidP="009426DA">
      <w:pPr>
        <w:rPr>
          <w:rFonts w:ascii="Arial" w:hAnsi="Arial" w:cs="Arial"/>
          <w:b/>
          <w:sz w:val="22"/>
          <w:szCs w:val="22"/>
        </w:rPr>
      </w:pPr>
    </w:p>
    <w:p w14:paraId="367CFCAA" w14:textId="7F6CFEF5" w:rsidR="000E2C09" w:rsidRPr="000E2C09" w:rsidRDefault="000E2C09" w:rsidP="000E2C09">
      <w:pPr>
        <w:pStyle w:val="Listenabsatz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E2C09">
        <w:rPr>
          <w:rFonts w:ascii="Arial" w:hAnsi="Arial" w:cs="Arial"/>
          <w:sz w:val="22"/>
          <w:szCs w:val="22"/>
        </w:rPr>
        <w:t>Beschreibung der Unterrichtsstunde</w:t>
      </w:r>
    </w:p>
    <w:p w14:paraId="3968538F" w14:textId="0C8A794B" w:rsidR="000E2C09" w:rsidRPr="000E2C09" w:rsidRDefault="000E2C09" w:rsidP="000E2C09">
      <w:pPr>
        <w:pStyle w:val="Listenabsatz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E2C09">
        <w:rPr>
          <w:rFonts w:ascii="Arial" w:hAnsi="Arial" w:cs="Arial"/>
          <w:sz w:val="22"/>
          <w:szCs w:val="22"/>
        </w:rPr>
        <w:t>Thema</w:t>
      </w:r>
    </w:p>
    <w:p w14:paraId="375BDBFB" w14:textId="07D29D99" w:rsidR="000E2C09" w:rsidRPr="000E2C09" w:rsidRDefault="000E2C09" w:rsidP="000E2C09">
      <w:pPr>
        <w:pStyle w:val="Listenabsatz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E2C09">
        <w:rPr>
          <w:rFonts w:ascii="Arial" w:hAnsi="Arial" w:cs="Arial"/>
          <w:sz w:val="22"/>
          <w:szCs w:val="22"/>
        </w:rPr>
        <w:t>Umfang</w:t>
      </w:r>
    </w:p>
    <w:p w14:paraId="35F49D05" w14:textId="27614170" w:rsidR="000E2C09" w:rsidRPr="000E2C09" w:rsidRDefault="000E2C09" w:rsidP="000E2C09">
      <w:pPr>
        <w:pStyle w:val="Listenabsatz"/>
        <w:numPr>
          <w:ilvl w:val="0"/>
          <w:numId w:val="1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Stundenziel(e)</w:t>
      </w:r>
    </w:p>
    <w:p w14:paraId="73688F28" w14:textId="77777777" w:rsidR="000E2C09" w:rsidRPr="009426DA" w:rsidRDefault="000E2C09" w:rsidP="009426DA">
      <w:pPr>
        <w:rPr>
          <w:rFonts w:ascii="Arial" w:hAnsi="Arial" w:cs="Arial"/>
          <w:b/>
          <w:sz w:val="22"/>
          <w:szCs w:val="22"/>
        </w:rPr>
      </w:pPr>
    </w:p>
    <w:p w14:paraId="4EB5523F" w14:textId="77777777" w:rsidR="00A90D2B" w:rsidRPr="00A90D2B" w:rsidRDefault="00A90D2B" w:rsidP="00A90D2B">
      <w:pPr>
        <w:rPr>
          <w:rFonts w:ascii="Arial" w:hAnsi="Arial" w:cs="Arial"/>
          <w:b/>
          <w:sz w:val="22"/>
          <w:szCs w:val="22"/>
        </w:rPr>
      </w:pPr>
      <w:r w:rsidRPr="00A90D2B">
        <w:rPr>
          <w:rFonts w:ascii="Arial" w:hAnsi="Arial" w:cs="Arial"/>
          <w:b/>
          <w:sz w:val="22"/>
          <w:szCs w:val="22"/>
        </w:rPr>
        <w:t>Thema der Einheit:</w:t>
      </w:r>
    </w:p>
    <w:p w14:paraId="1D21115B" w14:textId="77777777" w:rsidR="00A90D2B" w:rsidRPr="00A90D2B" w:rsidRDefault="00A90D2B" w:rsidP="00900AFE">
      <w:pPr>
        <w:spacing w:before="240"/>
        <w:rPr>
          <w:rFonts w:ascii="Arial" w:hAnsi="Arial" w:cs="Arial"/>
          <w:b/>
          <w:sz w:val="22"/>
          <w:szCs w:val="22"/>
        </w:rPr>
      </w:pPr>
      <w:r w:rsidRPr="00A90D2B">
        <w:rPr>
          <w:rFonts w:ascii="Arial" w:hAnsi="Arial" w:cs="Arial"/>
          <w:b/>
          <w:sz w:val="22"/>
          <w:szCs w:val="22"/>
        </w:rPr>
        <w:t xml:space="preserve">Ziel der Einheit: </w:t>
      </w:r>
    </w:p>
    <w:p w14:paraId="18A39B11" w14:textId="77777777" w:rsidR="00A90D2B" w:rsidRPr="00A90D2B" w:rsidRDefault="00A90D2B" w:rsidP="00A90D2B">
      <w:pPr>
        <w:rPr>
          <w:rFonts w:ascii="Arial" w:hAnsi="Arial" w:cs="Arial"/>
          <w:sz w:val="22"/>
          <w:szCs w:val="22"/>
        </w:rPr>
      </w:pPr>
      <w:r w:rsidRPr="00A90D2B">
        <w:rPr>
          <w:rFonts w:ascii="Arial" w:hAnsi="Arial" w:cs="Arial"/>
          <w:sz w:val="22"/>
          <w:szCs w:val="22"/>
        </w:rPr>
        <w:t>Die Schülerinnen und Schüler …</w:t>
      </w:r>
    </w:p>
    <w:p w14:paraId="71A734F1" w14:textId="23BB4CFE" w:rsidR="00A90D2B" w:rsidRDefault="00A90D2B" w:rsidP="000E2C0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8574E1" w14:textId="20A8F1C9" w:rsidR="00D13B0D" w:rsidRPr="00D13B0D" w:rsidRDefault="00D13B0D" w:rsidP="000E2C0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Differenzierte Teilziele zum E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rreichen des Stundenziels</w:t>
      </w:r>
    </w:p>
    <w:tbl>
      <w:tblPr>
        <w:tblStyle w:val="Tabellenraster"/>
        <w:tblpPr w:leftFromText="141" w:rightFromText="141" w:vertAnchor="text" w:horzAnchor="margin" w:tblpXSpec="right" w:tblpY="21"/>
        <w:tblW w:w="4981" w:type="pct"/>
        <w:tblLook w:val="04A0" w:firstRow="1" w:lastRow="0" w:firstColumn="1" w:lastColumn="0" w:noHBand="0" w:noVBand="1"/>
      </w:tblPr>
      <w:tblGrid>
        <w:gridCol w:w="3255"/>
        <w:gridCol w:w="5767"/>
      </w:tblGrid>
      <w:tr w:rsidR="00F051FC" w:rsidRPr="00A90D2B" w14:paraId="108A62CC" w14:textId="77777777" w:rsidTr="00F051FC">
        <w:tc>
          <w:tcPr>
            <w:tcW w:w="1804" w:type="pct"/>
            <w:shd w:val="pct15" w:color="auto" w:fill="auto"/>
          </w:tcPr>
          <w:p w14:paraId="36A6FA90" w14:textId="18B421B9" w:rsidR="00F051FC" w:rsidRPr="00A90D2B" w:rsidRDefault="00F051FC" w:rsidP="004051A9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96" w:type="pct"/>
            <w:shd w:val="pct15" w:color="auto" w:fill="auto"/>
          </w:tcPr>
          <w:p w14:paraId="5C4C9412" w14:textId="77777777" w:rsidR="000E2C09" w:rsidRDefault="000E2C09" w:rsidP="000E2C09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Stundenthema</w:t>
            </w:r>
          </w:p>
          <w:p w14:paraId="3EE72747" w14:textId="00D94B36" w:rsidR="00F051FC" w:rsidRPr="00A90D2B" w:rsidRDefault="000E2C09" w:rsidP="000E2C09">
            <w:pPr>
              <w:pStyle w:val="Listenabsatz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0D2B">
              <w:rPr>
                <w:rFonts w:ascii="Arial" w:hAnsi="Arial" w:cs="Arial"/>
                <w:b/>
                <w:sz w:val="22"/>
                <w:szCs w:val="22"/>
              </w:rPr>
              <w:t xml:space="preserve">Kompetenzorientiertes </w:t>
            </w:r>
            <w:r w:rsidRPr="00A90D2B">
              <w:rPr>
                <w:rFonts w:ascii="Arial" w:hAnsi="Arial" w:cs="Arial"/>
                <w:b/>
                <w:sz w:val="22"/>
                <w:szCs w:val="22"/>
              </w:rPr>
              <w:br/>
              <w:t>Sequenz- bzw. Stundenziel</w:t>
            </w:r>
          </w:p>
        </w:tc>
      </w:tr>
      <w:tr w:rsidR="00F051FC" w:rsidRPr="00A90D2B" w14:paraId="7D9B3FF4" w14:textId="77777777" w:rsidTr="00F051FC">
        <w:tc>
          <w:tcPr>
            <w:tcW w:w="1804" w:type="pct"/>
          </w:tcPr>
          <w:p w14:paraId="27FCF10C" w14:textId="77777777" w:rsidR="00F051FC" w:rsidRPr="00F051FC" w:rsidRDefault="00F051FC" w:rsidP="00F051FC">
            <w:pPr>
              <w:rPr>
                <w:rFonts w:ascii="Arial" w:hAnsi="Arial" w:cs="Arial"/>
                <w:sz w:val="22"/>
                <w:szCs w:val="22"/>
              </w:rPr>
            </w:pPr>
            <w:r w:rsidRPr="00F051FC">
              <w:rPr>
                <w:rFonts w:ascii="Arial" w:hAnsi="Arial" w:cs="Arial"/>
                <w:sz w:val="22"/>
                <w:szCs w:val="22"/>
              </w:rPr>
              <w:t>Die SuS sind in der Lage …</w:t>
            </w:r>
          </w:p>
        </w:tc>
        <w:tc>
          <w:tcPr>
            <w:tcW w:w="3196" w:type="pct"/>
          </w:tcPr>
          <w:p w14:paraId="2DB81108" w14:textId="77777777" w:rsidR="00F051FC" w:rsidRPr="00A90D2B" w:rsidRDefault="00F051FC" w:rsidP="004051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72382D" w14:textId="77777777" w:rsidR="00F051FC" w:rsidRPr="00A90D2B" w:rsidRDefault="00F051FC" w:rsidP="004051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E1C8C5" w14:textId="77777777" w:rsidR="00F051FC" w:rsidRPr="00A90D2B" w:rsidRDefault="00F051FC" w:rsidP="004051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57ABB1" w14:textId="0A0E0B1D" w:rsidR="00F051FC" w:rsidRPr="00A90D2B" w:rsidRDefault="00F051FC" w:rsidP="004051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2C09" w:rsidRPr="00A90D2B" w14:paraId="223EF70F" w14:textId="77777777" w:rsidTr="00F051FC">
        <w:tc>
          <w:tcPr>
            <w:tcW w:w="1804" w:type="pct"/>
          </w:tcPr>
          <w:p w14:paraId="76F5C8A5" w14:textId="08BC739C" w:rsidR="000E2C09" w:rsidRPr="00F051FC" w:rsidRDefault="000E2C09" w:rsidP="00F051FC">
            <w:pPr>
              <w:rPr>
                <w:rFonts w:ascii="Arial" w:hAnsi="Arial" w:cs="Arial"/>
                <w:sz w:val="22"/>
                <w:szCs w:val="22"/>
              </w:rPr>
            </w:pPr>
            <w:r w:rsidRPr="00F051FC">
              <w:rPr>
                <w:rFonts w:ascii="Arial" w:hAnsi="Arial" w:cs="Arial"/>
                <w:sz w:val="22"/>
                <w:szCs w:val="22"/>
              </w:rPr>
              <w:t>Die SuS sind in der Lage …</w:t>
            </w:r>
          </w:p>
        </w:tc>
        <w:tc>
          <w:tcPr>
            <w:tcW w:w="3196" w:type="pct"/>
          </w:tcPr>
          <w:p w14:paraId="4E1F4FA3" w14:textId="77777777" w:rsidR="000E2C09" w:rsidRPr="00A90D2B" w:rsidRDefault="000E2C09" w:rsidP="004051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2C09" w:rsidRPr="00A90D2B" w14:paraId="722E77D0" w14:textId="77777777" w:rsidTr="00F051FC">
        <w:tc>
          <w:tcPr>
            <w:tcW w:w="1804" w:type="pct"/>
          </w:tcPr>
          <w:p w14:paraId="5E7462C4" w14:textId="3BF4E5FB" w:rsidR="000E2C09" w:rsidRPr="00F051FC" w:rsidRDefault="000E2C09" w:rsidP="00F051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196" w:type="pct"/>
          </w:tcPr>
          <w:p w14:paraId="31FDD704" w14:textId="77777777" w:rsidR="000E2C09" w:rsidRPr="00A90D2B" w:rsidRDefault="000E2C09" w:rsidP="004051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B7B71C" w14:textId="19DB5B21" w:rsidR="00277919" w:rsidRPr="00A90D2B" w:rsidRDefault="00277919" w:rsidP="00646D3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056"/>
      </w:tblGrid>
      <w:tr w:rsidR="00277919" w:rsidRPr="00A90D2B" w14:paraId="20A427A4" w14:textId="77777777" w:rsidTr="00D712A3">
        <w:tc>
          <w:tcPr>
            <w:tcW w:w="9056" w:type="dxa"/>
            <w:shd w:val="clear" w:color="auto" w:fill="E7E6E6" w:themeFill="background2"/>
          </w:tcPr>
          <w:p w14:paraId="62F88895" w14:textId="07789845" w:rsidR="00277919" w:rsidRPr="00A90D2B" w:rsidRDefault="009426DA" w:rsidP="00646D3E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Kriterien:</w:t>
            </w:r>
          </w:p>
          <w:p w14:paraId="739CAD0B" w14:textId="77777777" w:rsidR="00277919" w:rsidRPr="00A90D2B" w:rsidRDefault="00277919" w:rsidP="00646D3E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0D2B">
              <w:rPr>
                <w:rFonts w:ascii="Arial" w:hAnsi="Arial" w:cs="Arial"/>
                <w:sz w:val="22"/>
                <w:szCs w:val="22"/>
              </w:rPr>
              <w:t>zielorientiert</w:t>
            </w:r>
          </w:p>
          <w:p w14:paraId="5CA774EF" w14:textId="3DC99A1A" w:rsidR="00277919" w:rsidRPr="00A90D2B" w:rsidRDefault="009426DA" w:rsidP="00646D3E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inhaltlich logisch</w:t>
            </w:r>
          </w:p>
          <w:p w14:paraId="1F3DCB12" w14:textId="77777777" w:rsidR="00277919" w:rsidRPr="00A90D2B" w:rsidRDefault="00277919" w:rsidP="00646D3E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0D2B">
              <w:rPr>
                <w:rFonts w:ascii="Arial" w:hAnsi="Arial" w:cs="Arial"/>
                <w:sz w:val="22"/>
                <w:szCs w:val="22"/>
              </w:rPr>
              <w:t xml:space="preserve">an Kompetenzen des Lehrplanes orientiert </w:t>
            </w:r>
          </w:p>
        </w:tc>
      </w:tr>
    </w:tbl>
    <w:p w14:paraId="19E2D754" w14:textId="5D5515FC" w:rsidR="00900AFE" w:rsidRDefault="00900AFE" w:rsidP="00004D06">
      <w:pPr>
        <w:jc w:val="both"/>
        <w:rPr>
          <w:rFonts w:ascii="Arial" w:hAnsi="Arial" w:cs="Arial"/>
          <w:sz w:val="22"/>
          <w:szCs w:val="22"/>
        </w:rPr>
      </w:pPr>
    </w:p>
    <w:p w14:paraId="52687034" w14:textId="77777777" w:rsidR="009426DA" w:rsidRDefault="009426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EB4EAD8" w14:textId="6C781850" w:rsidR="00004D06" w:rsidRPr="00BC5611" w:rsidRDefault="000E165F" w:rsidP="001A7797">
      <w:pPr>
        <w:pStyle w:val="Listenabsatz"/>
        <w:numPr>
          <w:ilvl w:val="0"/>
          <w:numId w:val="16"/>
        </w:numPr>
        <w:pBdr>
          <w:bottom w:val="single" w:sz="4" w:space="1" w:color="auto"/>
        </w:pBdr>
        <w:jc w:val="both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Vorüberlegungen zur Lerngruppe</w:t>
      </w:r>
    </w:p>
    <w:p w14:paraId="0DA24D0B" w14:textId="77777777" w:rsidR="00004D06" w:rsidRPr="00004D06" w:rsidRDefault="00004D06" w:rsidP="00004D06">
      <w:pPr>
        <w:widowControl w:val="0"/>
        <w:spacing w:line="276" w:lineRule="auto"/>
        <w:ind w:left="360"/>
        <w:rPr>
          <w:rFonts w:ascii="Arial" w:hAnsi="Arial" w:cs="Arial"/>
          <w:b/>
          <w:kern w:val="28"/>
          <w:sz w:val="22"/>
          <w:szCs w:val="22"/>
        </w:rPr>
      </w:pPr>
    </w:p>
    <w:p w14:paraId="1524D751" w14:textId="36E77D6B" w:rsidR="00004D06" w:rsidRPr="00004D06" w:rsidRDefault="00004D06" w:rsidP="00004D06">
      <w:pPr>
        <w:widowControl w:val="0"/>
        <w:spacing w:line="276" w:lineRule="auto"/>
        <w:ind w:left="360"/>
        <w:jc w:val="both"/>
        <w:rPr>
          <w:rFonts w:ascii="Arial" w:hAnsi="Arial" w:cs="Arial"/>
          <w:b/>
          <w:kern w:val="28"/>
          <w:sz w:val="22"/>
          <w:szCs w:val="22"/>
        </w:rPr>
      </w:pPr>
      <w:r w:rsidRPr="00004D06">
        <w:rPr>
          <w:rFonts w:ascii="Arial" w:hAnsi="Arial" w:cs="Arial"/>
          <w:b/>
          <w:kern w:val="28"/>
          <w:sz w:val="22"/>
          <w:szCs w:val="22"/>
        </w:rPr>
        <w:t>Fachliche Lernvoraussetzungen:</w:t>
      </w:r>
    </w:p>
    <w:p w14:paraId="416500AA" w14:textId="77777777" w:rsidR="00004D06" w:rsidRPr="00004D06" w:rsidRDefault="00004D06" w:rsidP="00004D06">
      <w:pPr>
        <w:widowControl w:val="0"/>
        <w:spacing w:line="276" w:lineRule="auto"/>
        <w:ind w:left="360"/>
        <w:jc w:val="both"/>
        <w:rPr>
          <w:rFonts w:ascii="Arial" w:hAnsi="Arial" w:cs="Arial"/>
          <w:b/>
          <w:kern w:val="28"/>
          <w:sz w:val="22"/>
          <w:szCs w:val="22"/>
        </w:rPr>
      </w:pPr>
    </w:p>
    <w:p w14:paraId="5AD7431C" w14:textId="77777777" w:rsidR="00004D06" w:rsidRPr="00004D06" w:rsidRDefault="00004D06" w:rsidP="00004D06">
      <w:pPr>
        <w:widowControl w:val="0"/>
        <w:spacing w:line="276" w:lineRule="auto"/>
        <w:ind w:left="360"/>
        <w:jc w:val="both"/>
        <w:rPr>
          <w:rFonts w:ascii="Arial" w:hAnsi="Arial" w:cs="Arial"/>
          <w:kern w:val="28"/>
          <w:sz w:val="22"/>
          <w:szCs w:val="22"/>
        </w:rPr>
      </w:pPr>
      <w:r w:rsidRPr="00004D06">
        <w:rPr>
          <w:rFonts w:ascii="Arial" w:hAnsi="Arial" w:cs="Arial"/>
          <w:b/>
          <w:kern w:val="28"/>
          <w:sz w:val="22"/>
          <w:szCs w:val="22"/>
        </w:rPr>
        <w:t>stundenrelevanter Entwicklungsstand der Lerngruppe in Bezug auf fachliche und methodische Kompetenzen</w:t>
      </w:r>
    </w:p>
    <w:p w14:paraId="0F3682B5" w14:textId="77777777" w:rsidR="00004D06" w:rsidRPr="00004D06" w:rsidRDefault="00004D06" w:rsidP="00004D06">
      <w:pPr>
        <w:pStyle w:val="Listenabsatz"/>
        <w:widowControl w:val="0"/>
        <w:numPr>
          <w:ilvl w:val="0"/>
          <w:numId w:val="14"/>
        </w:numPr>
        <w:spacing w:line="276" w:lineRule="auto"/>
        <w:ind w:left="709" w:hanging="283"/>
        <w:jc w:val="both"/>
        <w:rPr>
          <w:rFonts w:ascii="Arial" w:hAnsi="Arial" w:cs="Arial"/>
          <w:kern w:val="28"/>
          <w:sz w:val="22"/>
          <w:szCs w:val="22"/>
        </w:rPr>
      </w:pPr>
      <w:r w:rsidRPr="00004D06">
        <w:rPr>
          <w:rFonts w:ascii="Arial" w:hAnsi="Arial" w:cs="Arial"/>
          <w:kern w:val="28"/>
          <w:sz w:val="22"/>
          <w:szCs w:val="22"/>
        </w:rPr>
        <w:t>unterrichtsgegenstandsbezogene Vorkenntnisse/ Vorwissen, Vorerfahrungen</w:t>
      </w:r>
    </w:p>
    <w:p w14:paraId="3941250F" w14:textId="1D22C28D" w:rsidR="00004D06" w:rsidRPr="00004D06" w:rsidRDefault="009426DA" w:rsidP="00004D06">
      <w:pPr>
        <w:pStyle w:val="Listenabsatz"/>
        <w:widowControl w:val="0"/>
        <w:numPr>
          <w:ilvl w:val="0"/>
          <w:numId w:val="14"/>
        </w:numPr>
        <w:spacing w:line="276" w:lineRule="auto"/>
        <w:ind w:left="709" w:hanging="283"/>
        <w:jc w:val="both"/>
        <w:rPr>
          <w:rFonts w:ascii="Arial" w:hAnsi="Arial" w:cs="Arial"/>
          <w:kern w:val="28"/>
          <w:sz w:val="22"/>
          <w:szCs w:val="22"/>
        </w:rPr>
      </w:pPr>
      <w:r>
        <w:rPr>
          <w:rFonts w:ascii="Arial" w:hAnsi="Arial" w:cs="Arial"/>
          <w:kern w:val="28"/>
          <w:sz w:val="22"/>
          <w:szCs w:val="22"/>
        </w:rPr>
        <w:t>notwendige</w:t>
      </w:r>
      <w:r w:rsidR="00004D06" w:rsidRPr="00004D06">
        <w:rPr>
          <w:rFonts w:ascii="Arial" w:hAnsi="Arial" w:cs="Arial"/>
          <w:kern w:val="28"/>
          <w:sz w:val="22"/>
          <w:szCs w:val="22"/>
        </w:rPr>
        <w:t xml:space="preserve"> Arbeitstechniken, Fähigkeiten/ Fertigkeiten</w:t>
      </w:r>
    </w:p>
    <w:p w14:paraId="29BC48F5" w14:textId="77777777" w:rsidR="00004D06" w:rsidRPr="00004D06" w:rsidRDefault="00004D06" w:rsidP="00004D06">
      <w:pPr>
        <w:pStyle w:val="Listenabsatz"/>
        <w:widowControl w:val="0"/>
        <w:spacing w:line="276" w:lineRule="auto"/>
        <w:ind w:left="709"/>
        <w:jc w:val="both"/>
        <w:rPr>
          <w:rFonts w:ascii="Arial" w:hAnsi="Arial"/>
          <w:kern w:val="28"/>
          <w:sz w:val="22"/>
          <w:szCs w:val="22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056"/>
      </w:tblGrid>
      <w:tr w:rsidR="00D712A3" w14:paraId="05F2525B" w14:textId="77777777" w:rsidTr="00E10476">
        <w:tc>
          <w:tcPr>
            <w:tcW w:w="9056" w:type="dxa"/>
            <w:shd w:val="clear" w:color="auto" w:fill="E7E6E6" w:themeFill="background2"/>
          </w:tcPr>
          <w:p w14:paraId="1C994369" w14:textId="184682C3" w:rsidR="00D712A3" w:rsidRPr="00CF42E2" w:rsidRDefault="009426DA" w:rsidP="003749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Kriterien</w:t>
            </w:r>
            <w:r w:rsidR="00D712A3" w:rsidRPr="00CF42E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EBBDCCD" w14:textId="77777777" w:rsidR="00D712A3" w:rsidRPr="00CF42E2" w:rsidRDefault="00D34975" w:rsidP="003749E7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42E2">
              <w:rPr>
                <w:rFonts w:ascii="Arial" w:hAnsi="Arial" w:cs="Arial"/>
                <w:sz w:val="22"/>
                <w:szCs w:val="22"/>
              </w:rPr>
              <w:t>aussagekräftig</w:t>
            </w:r>
            <w:r w:rsidR="00A33BE2" w:rsidRPr="00CF42E2">
              <w:rPr>
                <w:rFonts w:ascii="Arial" w:hAnsi="Arial" w:cs="Arial"/>
                <w:sz w:val="22"/>
                <w:szCs w:val="22"/>
              </w:rPr>
              <w:t>, mit Bezug zur konkreten Stunde</w:t>
            </w:r>
          </w:p>
          <w:p w14:paraId="10195D45" w14:textId="77777777" w:rsidR="009426DA" w:rsidRDefault="00A33BE2" w:rsidP="003749E7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5B21">
              <w:rPr>
                <w:rFonts w:ascii="Arial" w:hAnsi="Arial" w:cs="Arial"/>
                <w:sz w:val="22"/>
                <w:szCs w:val="22"/>
              </w:rPr>
              <w:t>differenzierte, kompetenzorientierte Schülerbeschreibung</w:t>
            </w:r>
          </w:p>
          <w:p w14:paraId="48126D27" w14:textId="44B7DD31" w:rsidR="00D712A3" w:rsidRPr="00DD5B21" w:rsidRDefault="009426DA" w:rsidP="003749E7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DD5B21" w:rsidRPr="00DD5B21">
              <w:rPr>
                <w:rFonts w:ascii="Arial" w:hAnsi="Arial" w:cs="Arial"/>
                <w:sz w:val="22"/>
                <w:szCs w:val="22"/>
              </w:rPr>
              <w:t>etrachtung der Lernausgangslage</w:t>
            </w:r>
          </w:p>
        </w:tc>
      </w:tr>
    </w:tbl>
    <w:p w14:paraId="0A7669F8" w14:textId="57DCEC88" w:rsidR="00661660" w:rsidRDefault="00661660" w:rsidP="009426D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E474BB" w14:textId="59597601" w:rsidR="00633E76" w:rsidRDefault="00633E76" w:rsidP="001A7797">
      <w:pPr>
        <w:pStyle w:val="Listenabsatz"/>
        <w:numPr>
          <w:ilvl w:val="0"/>
          <w:numId w:val="16"/>
        </w:numPr>
        <w:pBdr>
          <w:bottom w:val="single" w:sz="4" w:space="1" w:color="auto"/>
        </w:pBdr>
        <w:jc w:val="both"/>
        <w:rPr>
          <w:rFonts w:ascii="Arial" w:hAnsi="Arial" w:cs="Arial"/>
        </w:rPr>
      </w:pPr>
      <w:r w:rsidRPr="00632DBA">
        <w:rPr>
          <w:rFonts w:ascii="Arial" w:hAnsi="Arial" w:cs="Arial"/>
          <w:b/>
        </w:rPr>
        <w:lastRenderedPageBreak/>
        <w:t>Sachanalyse</w:t>
      </w:r>
      <w:r w:rsidR="009426DA">
        <w:rPr>
          <w:rFonts w:ascii="Arial" w:hAnsi="Arial" w:cs="Arial"/>
        </w:rPr>
        <w:t xml:space="preserve"> </w:t>
      </w:r>
    </w:p>
    <w:p w14:paraId="5810EE29" w14:textId="77777777" w:rsidR="009426DA" w:rsidRPr="009426DA" w:rsidRDefault="009426DA" w:rsidP="009426DA">
      <w:pPr>
        <w:ind w:left="360"/>
        <w:jc w:val="both"/>
        <w:rPr>
          <w:rFonts w:ascii="Arial" w:hAnsi="Arial" w:cs="Arial"/>
        </w:rPr>
      </w:pPr>
    </w:p>
    <w:p w14:paraId="6C5EF682" w14:textId="77777777" w:rsidR="003448DC" w:rsidRPr="00CF42E2" w:rsidRDefault="00445EC7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42E2">
        <w:rPr>
          <w:rFonts w:ascii="Arial" w:hAnsi="Arial" w:cs="Arial"/>
          <w:sz w:val="22"/>
          <w:szCs w:val="22"/>
        </w:rPr>
        <w:t>Darstellung der fachwissenschaftlichen Grundlagen, die für das Thema und die Ziele der Stunde wesentlich sind</w:t>
      </w:r>
    </w:p>
    <w:p w14:paraId="1223CB7F" w14:textId="77777777" w:rsidR="00445EC7" w:rsidRPr="00CF42E2" w:rsidRDefault="00445EC7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42E2">
        <w:rPr>
          <w:rFonts w:ascii="Arial" w:hAnsi="Arial" w:cs="Arial"/>
          <w:sz w:val="22"/>
          <w:szCs w:val="22"/>
        </w:rPr>
        <w:t>Herstellen von Zusammenhängen zwischen der Sachstruktur und Zielsetzung</w:t>
      </w:r>
    </w:p>
    <w:p w14:paraId="02427AC4" w14:textId="77777777" w:rsidR="00CF42E2" w:rsidRPr="00CF42E2" w:rsidRDefault="00CF42E2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42E2">
        <w:rPr>
          <w:rFonts w:ascii="Arial" w:hAnsi="Arial" w:cs="Arial"/>
          <w:sz w:val="22"/>
          <w:szCs w:val="22"/>
        </w:rPr>
        <w:t>Definieren von relevanten Begriffen und Darstellung von fachlichen Zusammenhängen</w:t>
      </w:r>
    </w:p>
    <w:p w14:paraId="4B6C6A73" w14:textId="77777777" w:rsidR="00CF42E2" w:rsidRPr="00CF42E2" w:rsidRDefault="00CF42E2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42E2">
        <w:rPr>
          <w:rFonts w:ascii="Arial" w:hAnsi="Arial" w:cs="Arial"/>
          <w:sz w:val="22"/>
          <w:szCs w:val="22"/>
        </w:rPr>
        <w:t>Formulierung der didaktischen Reduktion am Ende der Ausführungen</w:t>
      </w:r>
    </w:p>
    <w:p w14:paraId="193C8EEE" w14:textId="77777777" w:rsidR="00633E76" w:rsidRDefault="00633E76" w:rsidP="000A0744">
      <w:pPr>
        <w:spacing w:line="360" w:lineRule="auto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33E76" w14:paraId="09BC4F6B" w14:textId="77777777" w:rsidTr="00633E76">
        <w:tc>
          <w:tcPr>
            <w:tcW w:w="9056" w:type="dxa"/>
            <w:shd w:val="clear" w:color="auto" w:fill="E7E6E6" w:themeFill="background2"/>
          </w:tcPr>
          <w:p w14:paraId="43440013" w14:textId="7728212C" w:rsidR="00633E76" w:rsidRPr="00CF42E2" w:rsidRDefault="009426DA" w:rsidP="000A074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633E76" w:rsidRPr="00CF42E2">
              <w:rPr>
                <w:rFonts w:ascii="Arial" w:hAnsi="Arial" w:cs="Arial"/>
                <w:sz w:val="22"/>
                <w:szCs w:val="22"/>
              </w:rPr>
              <w:t>riterien:</w:t>
            </w:r>
          </w:p>
          <w:p w14:paraId="22C3BAE9" w14:textId="77777777" w:rsidR="00633E76" w:rsidRPr="00CF42E2" w:rsidRDefault="00633E76" w:rsidP="00633E7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F42E2">
              <w:rPr>
                <w:rFonts w:ascii="Arial" w:hAnsi="Arial" w:cs="Arial"/>
                <w:sz w:val="22"/>
                <w:szCs w:val="22"/>
              </w:rPr>
              <w:t>fachwissenschaftlich korrekt</w:t>
            </w:r>
            <w:r w:rsidR="00493E34">
              <w:rPr>
                <w:rFonts w:ascii="Arial" w:hAnsi="Arial" w:cs="Arial"/>
                <w:sz w:val="22"/>
                <w:szCs w:val="22"/>
              </w:rPr>
              <w:t xml:space="preserve"> (Angabe der Quellen aus der Fachliteratur!)</w:t>
            </w:r>
          </w:p>
          <w:p w14:paraId="49E64699" w14:textId="77777777" w:rsidR="00633E76" w:rsidRPr="00CF42E2" w:rsidRDefault="00633E76" w:rsidP="00633E7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F42E2">
              <w:rPr>
                <w:rFonts w:ascii="Arial" w:hAnsi="Arial" w:cs="Arial"/>
                <w:sz w:val="22"/>
                <w:szCs w:val="22"/>
              </w:rPr>
              <w:t>relevante fachliche Begriffe/Zusammenhänge dargestellt</w:t>
            </w:r>
          </w:p>
          <w:p w14:paraId="222F4023" w14:textId="77777777" w:rsidR="00633E76" w:rsidRPr="00CF42E2" w:rsidRDefault="00633E76" w:rsidP="00633E7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F42E2">
              <w:rPr>
                <w:rFonts w:ascii="Arial" w:hAnsi="Arial" w:cs="Arial"/>
                <w:sz w:val="22"/>
                <w:szCs w:val="22"/>
              </w:rPr>
              <w:t xml:space="preserve">didaktische Reduktion begründet </w:t>
            </w:r>
          </w:p>
        </w:tc>
      </w:tr>
    </w:tbl>
    <w:p w14:paraId="183F610A" w14:textId="65C8CEF1" w:rsidR="00633E76" w:rsidRDefault="00633E76" w:rsidP="000A0744">
      <w:pPr>
        <w:spacing w:line="360" w:lineRule="auto"/>
        <w:rPr>
          <w:rFonts w:ascii="Arial" w:hAnsi="Arial" w:cs="Arial"/>
        </w:rPr>
      </w:pPr>
    </w:p>
    <w:p w14:paraId="63B7D9C0" w14:textId="46E674DB" w:rsidR="009426DA" w:rsidRDefault="009426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7A73B4" w14:textId="70059F2F" w:rsidR="00CF42E2" w:rsidRPr="00632DBA" w:rsidRDefault="00CF42E2" w:rsidP="00632DBA">
      <w:pPr>
        <w:pStyle w:val="Listenabsatz"/>
        <w:numPr>
          <w:ilvl w:val="0"/>
          <w:numId w:val="16"/>
        </w:numPr>
        <w:pBdr>
          <w:bottom w:val="single" w:sz="6" w:space="1" w:color="auto"/>
        </w:pBdr>
        <w:spacing w:line="360" w:lineRule="auto"/>
        <w:rPr>
          <w:rFonts w:ascii="Arial" w:hAnsi="Arial" w:cs="Arial"/>
        </w:rPr>
      </w:pPr>
      <w:r w:rsidRPr="00632DBA">
        <w:rPr>
          <w:rFonts w:ascii="Arial" w:hAnsi="Arial" w:cs="Arial"/>
          <w:b/>
        </w:rPr>
        <w:lastRenderedPageBreak/>
        <w:t>Didaktische Überlegungen</w:t>
      </w:r>
    </w:p>
    <w:p w14:paraId="3EB5ADA3" w14:textId="77777777" w:rsidR="00CF42E2" w:rsidRPr="00982215" w:rsidRDefault="00CF42E2" w:rsidP="00CF42E2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</w:rPr>
      </w:pPr>
      <w:r w:rsidRPr="00982215">
        <w:rPr>
          <w:rFonts w:ascii="Arial" w:hAnsi="Arial" w:cs="Arial"/>
          <w:sz w:val="22"/>
          <w:szCs w:val="22"/>
        </w:rPr>
        <w:t xml:space="preserve">Im Kern geht es um die Beantwortung der Frage: </w:t>
      </w:r>
    </w:p>
    <w:p w14:paraId="5AD3199C" w14:textId="77777777" w:rsidR="00CF42E2" w:rsidRPr="00982215" w:rsidRDefault="00CF42E2" w:rsidP="00CF42E2">
      <w:pPr>
        <w:spacing w:line="360" w:lineRule="auto"/>
        <w:ind w:left="36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82215">
        <w:rPr>
          <w:rFonts w:ascii="Arial" w:hAnsi="Arial" w:cs="Arial"/>
          <w:b/>
          <w:i/>
          <w:sz w:val="22"/>
          <w:szCs w:val="22"/>
        </w:rPr>
        <w:t xml:space="preserve">WAS </w:t>
      </w:r>
      <w:r w:rsidRPr="00982215">
        <w:rPr>
          <w:rFonts w:ascii="Arial" w:hAnsi="Arial" w:cs="Arial"/>
          <w:sz w:val="22"/>
          <w:szCs w:val="22"/>
        </w:rPr>
        <w:t xml:space="preserve">(Stoff, Inhalt) und </w:t>
      </w:r>
      <w:r w:rsidRPr="00982215">
        <w:rPr>
          <w:rFonts w:ascii="Arial" w:hAnsi="Arial" w:cs="Arial"/>
          <w:b/>
          <w:i/>
          <w:sz w:val="22"/>
          <w:szCs w:val="22"/>
        </w:rPr>
        <w:t>WARUM?</w:t>
      </w:r>
    </w:p>
    <w:p w14:paraId="6F8A55E1" w14:textId="1E78EBB4" w:rsidR="00E66BB1" w:rsidRPr="00982215" w:rsidRDefault="00E66BB1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82215">
        <w:rPr>
          <w:rFonts w:ascii="Arial" w:hAnsi="Arial" w:cs="Arial"/>
          <w:sz w:val="22"/>
          <w:szCs w:val="22"/>
        </w:rPr>
        <w:t xml:space="preserve">Bedeutung des Themas, Lebensweltbezug, Legitimation für die Auswahl der Lerninhalte, </w:t>
      </w:r>
    </w:p>
    <w:p w14:paraId="290D7B45" w14:textId="7BED3641" w:rsidR="00E66BB1" w:rsidRPr="00982215" w:rsidRDefault="00E66BB1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82215">
        <w:rPr>
          <w:rFonts w:ascii="Arial" w:hAnsi="Arial" w:cs="Arial"/>
          <w:sz w:val="22"/>
          <w:szCs w:val="22"/>
        </w:rPr>
        <w:t>Begründung der didaktischen Schwerpunktsetzung</w:t>
      </w:r>
      <w:r w:rsidR="00004D06">
        <w:rPr>
          <w:rFonts w:ascii="Arial" w:hAnsi="Arial" w:cs="Arial"/>
          <w:sz w:val="22"/>
          <w:szCs w:val="22"/>
        </w:rPr>
        <w:t xml:space="preserve">, eine entsprechende </w:t>
      </w:r>
      <w:r w:rsidR="00CF42E2" w:rsidRPr="00982215">
        <w:rPr>
          <w:rFonts w:ascii="Arial" w:hAnsi="Arial" w:cs="Arial"/>
          <w:sz w:val="22"/>
          <w:szCs w:val="22"/>
        </w:rPr>
        <w:t>didaktische Leitidee</w:t>
      </w:r>
      <w:r w:rsidR="00004D06">
        <w:rPr>
          <w:rFonts w:ascii="Arial" w:hAnsi="Arial" w:cs="Arial"/>
          <w:sz w:val="22"/>
          <w:szCs w:val="22"/>
        </w:rPr>
        <w:t xml:space="preserve"> aus dem Grundsatzband ausweisen</w:t>
      </w:r>
    </w:p>
    <w:p w14:paraId="053EDA84" w14:textId="77777777" w:rsidR="00E66BB1" w:rsidRPr="00982215" w:rsidRDefault="00E66BB1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82215">
        <w:rPr>
          <w:rFonts w:ascii="Arial" w:hAnsi="Arial" w:cs="Arial"/>
          <w:sz w:val="22"/>
          <w:szCs w:val="22"/>
        </w:rPr>
        <w:t>Zugänglichkeit von Lerninhalten, Überwindung von Schwierigkeiten (Bezug zu den Vorüberlegungen der Lerngruppe)</w:t>
      </w:r>
    </w:p>
    <w:p w14:paraId="5751A243" w14:textId="7A72721F" w:rsidR="00E66BB1" w:rsidRPr="00982215" w:rsidRDefault="00E66BB1" w:rsidP="00E66BB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982215">
        <w:rPr>
          <w:rFonts w:ascii="Arial" w:hAnsi="Arial" w:cs="Arial"/>
          <w:sz w:val="22"/>
          <w:szCs w:val="22"/>
        </w:rPr>
        <w:t>Phasenstruktur der Unterrichtsstunde darlegen und begründen</w:t>
      </w:r>
      <w:r w:rsidR="00004D06">
        <w:rPr>
          <w:rFonts w:ascii="Arial" w:hAnsi="Arial" w:cs="Arial"/>
          <w:sz w:val="22"/>
          <w:szCs w:val="22"/>
        </w:rPr>
        <w:t xml:space="preserve"> (plausibles didaktisches Konzept)</w:t>
      </w:r>
      <w:r w:rsidR="00982215">
        <w:rPr>
          <w:rFonts w:ascii="Arial" w:hAnsi="Arial" w:cs="Arial"/>
          <w:sz w:val="22"/>
          <w:szCs w:val="22"/>
        </w:rPr>
        <w:t>:</w:t>
      </w:r>
    </w:p>
    <w:tbl>
      <w:tblPr>
        <w:tblStyle w:val="Tabellenraster"/>
        <w:tblW w:w="0" w:type="auto"/>
        <w:tblInd w:w="1555" w:type="dxa"/>
        <w:tblLook w:val="04A0" w:firstRow="1" w:lastRow="0" w:firstColumn="1" w:lastColumn="0" w:noHBand="0" w:noVBand="1"/>
      </w:tblPr>
      <w:tblGrid>
        <w:gridCol w:w="7501"/>
      </w:tblGrid>
      <w:tr w:rsidR="00982215" w14:paraId="0882E08A" w14:textId="77777777" w:rsidTr="00D03FDE">
        <w:tc>
          <w:tcPr>
            <w:tcW w:w="7501" w:type="dxa"/>
          </w:tcPr>
          <w:p w14:paraId="71CAD9E6" w14:textId="77777777" w:rsidR="00493E34" w:rsidRPr="00D03FDE" w:rsidRDefault="00493E34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3FDE">
              <w:rPr>
                <w:rFonts w:ascii="Arial" w:hAnsi="Arial" w:cs="Arial"/>
                <w:color w:val="000000" w:themeColor="text1"/>
                <w:sz w:val="22"/>
                <w:szCs w:val="22"/>
              </w:rPr>
              <w:t>Unterrichtseinstieg/ Zielorientierung</w:t>
            </w:r>
          </w:p>
          <w:p w14:paraId="0E164C89" w14:textId="77777777" w:rsidR="00982215" w:rsidRPr="00982215" w:rsidRDefault="00982215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03FDE">
              <w:rPr>
                <w:rFonts w:ascii="Arial" w:hAnsi="Arial" w:cs="Arial"/>
                <w:color w:val="000000" w:themeColor="text1"/>
                <w:sz w:val="22"/>
                <w:szCs w:val="22"/>
              </w:rPr>
              <w:t>Reaktivierung des Vorwissens</w:t>
            </w:r>
          </w:p>
        </w:tc>
      </w:tr>
      <w:tr w:rsidR="00982215" w14:paraId="5A955AC8" w14:textId="77777777" w:rsidTr="00D03FDE">
        <w:tc>
          <w:tcPr>
            <w:tcW w:w="7501" w:type="dxa"/>
          </w:tcPr>
          <w:p w14:paraId="1FECCD86" w14:textId="77777777" w:rsidR="00982215" w:rsidRPr="00982215" w:rsidRDefault="00982215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82215">
              <w:rPr>
                <w:rFonts w:ascii="Arial" w:hAnsi="Arial" w:cs="Arial"/>
                <w:sz w:val="22"/>
                <w:szCs w:val="22"/>
              </w:rPr>
              <w:t>fachdidaktische Erarbeitung</w:t>
            </w:r>
            <w:r w:rsidR="00493E34">
              <w:rPr>
                <w:rFonts w:ascii="Arial" w:hAnsi="Arial" w:cs="Arial"/>
                <w:sz w:val="22"/>
                <w:szCs w:val="22"/>
              </w:rPr>
              <w:t>/Reaktivierung</w:t>
            </w:r>
            <w:r w:rsidRPr="00982215">
              <w:rPr>
                <w:rFonts w:ascii="Arial" w:hAnsi="Arial" w:cs="Arial"/>
                <w:sz w:val="22"/>
                <w:szCs w:val="22"/>
              </w:rPr>
              <w:t xml:space="preserve"> von Lerninhalten (nach fachwissenschaftlichen Modellen präzise begründen) </w:t>
            </w:r>
          </w:p>
        </w:tc>
      </w:tr>
      <w:tr w:rsidR="00982215" w14:paraId="5D08B3E3" w14:textId="77777777" w:rsidTr="00D03FDE">
        <w:tc>
          <w:tcPr>
            <w:tcW w:w="7501" w:type="dxa"/>
          </w:tcPr>
          <w:p w14:paraId="2EC880FA" w14:textId="77777777" w:rsidR="00982215" w:rsidRPr="00982215" w:rsidRDefault="00982215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82215">
              <w:rPr>
                <w:rFonts w:ascii="Arial" w:hAnsi="Arial" w:cs="Arial"/>
                <w:sz w:val="22"/>
                <w:szCs w:val="22"/>
              </w:rPr>
              <w:t>Lern- und Übungsaufgaben aus didaktischer Perspektive analysieren und deren Auswahl begründen</w:t>
            </w:r>
          </w:p>
        </w:tc>
      </w:tr>
      <w:tr w:rsidR="00982215" w14:paraId="7545508C" w14:textId="77777777" w:rsidTr="00D03FDE">
        <w:tc>
          <w:tcPr>
            <w:tcW w:w="7501" w:type="dxa"/>
          </w:tcPr>
          <w:p w14:paraId="31E9E6BB" w14:textId="77777777" w:rsidR="00982215" w:rsidRPr="00982215" w:rsidRDefault="00982215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82215">
              <w:rPr>
                <w:rFonts w:ascii="Arial" w:hAnsi="Arial" w:cs="Arial"/>
                <w:sz w:val="22"/>
                <w:szCs w:val="22"/>
              </w:rPr>
              <w:t>fachdidaktische Differenzierungen (qualitativ und quantitativ) erläutern und begründen</w:t>
            </w:r>
          </w:p>
        </w:tc>
      </w:tr>
      <w:tr w:rsidR="00982215" w14:paraId="70D799F9" w14:textId="77777777" w:rsidTr="00D03FDE">
        <w:tc>
          <w:tcPr>
            <w:tcW w:w="7501" w:type="dxa"/>
          </w:tcPr>
          <w:p w14:paraId="7F300909" w14:textId="77777777" w:rsidR="00982215" w:rsidRPr="00982215" w:rsidRDefault="00982215" w:rsidP="00982215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82215">
              <w:rPr>
                <w:rFonts w:ascii="Arial" w:hAnsi="Arial" w:cs="Arial"/>
                <w:sz w:val="22"/>
                <w:szCs w:val="22"/>
              </w:rPr>
              <w:t>didaktische Zusammenfassung und Ergebnissicherung begründen</w:t>
            </w:r>
          </w:p>
        </w:tc>
      </w:tr>
    </w:tbl>
    <w:p w14:paraId="1A3AE177" w14:textId="5573CB6C" w:rsidR="00AC728E" w:rsidRPr="00D03FDE" w:rsidRDefault="00B02ABF" w:rsidP="00982215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</w:rPr>
      </w:pPr>
      <w:r w:rsidRPr="00D03FDE">
        <w:rPr>
          <w:rFonts w:ascii="Arial" w:hAnsi="Arial" w:cs="Arial"/>
          <w:color w:val="000000" w:themeColor="text1"/>
        </w:rPr>
        <w:t xml:space="preserve">Weg </w:t>
      </w:r>
      <w:r w:rsidR="00AC728E" w:rsidRPr="00D03FDE">
        <w:rPr>
          <w:rFonts w:ascii="Arial" w:hAnsi="Arial" w:cs="Arial"/>
          <w:color w:val="000000" w:themeColor="text1"/>
        </w:rPr>
        <w:t>aufzeigen</w:t>
      </w:r>
      <w:r w:rsidR="00B324EF" w:rsidRPr="00D03FDE">
        <w:rPr>
          <w:rFonts w:ascii="Arial" w:hAnsi="Arial" w:cs="Arial"/>
          <w:color w:val="000000" w:themeColor="text1"/>
        </w:rPr>
        <w:t xml:space="preserve"> und begründen</w:t>
      </w:r>
      <w:r w:rsidR="00AC728E" w:rsidRPr="00D03FDE">
        <w:rPr>
          <w:rFonts w:ascii="Arial" w:hAnsi="Arial" w:cs="Arial"/>
          <w:color w:val="000000" w:themeColor="text1"/>
        </w:rPr>
        <w:t xml:space="preserve">, </w:t>
      </w:r>
      <w:r w:rsidR="00493E34" w:rsidRPr="00D03FDE">
        <w:rPr>
          <w:rFonts w:ascii="Arial" w:hAnsi="Arial" w:cs="Arial"/>
          <w:color w:val="000000" w:themeColor="text1"/>
        </w:rPr>
        <w:t>warum</w:t>
      </w:r>
      <w:r w:rsidRPr="00D03FDE">
        <w:rPr>
          <w:rFonts w:ascii="Arial" w:hAnsi="Arial" w:cs="Arial"/>
          <w:color w:val="000000" w:themeColor="text1"/>
        </w:rPr>
        <w:t xml:space="preserve"> </w:t>
      </w:r>
      <w:r w:rsidR="00AC728E" w:rsidRPr="00D03FDE">
        <w:rPr>
          <w:rFonts w:ascii="Arial" w:hAnsi="Arial" w:cs="Arial"/>
          <w:color w:val="000000" w:themeColor="text1"/>
        </w:rPr>
        <w:t>die Schüler*innen mit diesen Unterrichtsinhalten zu den angestrebten Unterrichtszielen kommen</w:t>
      </w:r>
    </w:p>
    <w:p w14:paraId="09FD4A7A" w14:textId="1E632CF7" w:rsidR="00403A0A" w:rsidRDefault="00AC728E" w:rsidP="00AC728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Bezug zu den Lernvoraussetzungen, Lernzielen und zur Sachanalyse beachten</w:t>
      </w:r>
    </w:p>
    <w:p w14:paraId="5DC0B514" w14:textId="09715048" w:rsidR="00004D06" w:rsidRDefault="00004D06" w:rsidP="00AC728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Qualität des Lernzuwachses (Indikatoren, woran lässt sich der Lernzuwachs messen?) hinsichtlich der Fachkompetenz konkret beschreiben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056"/>
      </w:tblGrid>
      <w:tr w:rsidR="00403A0A" w14:paraId="00BFB09B" w14:textId="77777777" w:rsidTr="004D74E8">
        <w:tc>
          <w:tcPr>
            <w:tcW w:w="9056" w:type="dxa"/>
            <w:shd w:val="clear" w:color="auto" w:fill="E7E6E6" w:themeFill="background2"/>
          </w:tcPr>
          <w:p w14:paraId="551EE3B7" w14:textId="7F63E978" w:rsidR="00403A0A" w:rsidRPr="00CF42E2" w:rsidRDefault="009426DA" w:rsidP="004D74E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403A0A" w:rsidRPr="00CF42E2">
              <w:rPr>
                <w:rFonts w:ascii="Arial" w:hAnsi="Arial" w:cs="Arial"/>
                <w:sz w:val="22"/>
                <w:szCs w:val="22"/>
              </w:rPr>
              <w:t>riterien:</w:t>
            </w:r>
          </w:p>
          <w:p w14:paraId="7CD7A5CF" w14:textId="77777777" w:rsidR="00403A0A" w:rsidRDefault="00403A0A" w:rsidP="004D74E8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Lehrplanbezug</w:t>
            </w:r>
          </w:p>
          <w:p w14:paraId="0CCDDB0C" w14:textId="77777777" w:rsidR="00403A0A" w:rsidRDefault="00403A0A" w:rsidP="004D74E8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Bildungswert/Bedeutsamkeit des Unterrichtsgegenstandes aufzeigen</w:t>
            </w:r>
          </w:p>
          <w:p w14:paraId="0398EE33" w14:textId="77777777" w:rsidR="00403A0A" w:rsidRDefault="00403A0A" w:rsidP="004D74E8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Begründung für die Auswahl der Lerninhalte und Lernziele</w:t>
            </w:r>
          </w:p>
          <w:p w14:paraId="73BEFB68" w14:textId="73CB17CA" w:rsidR="00403A0A" w:rsidRPr="00FD0103" w:rsidRDefault="00403A0A" w:rsidP="00403A0A">
            <w:pPr>
              <w:pStyle w:val="Listenabsatz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Darstellen eines plausibles didaktisches Konzept der Stunde  </w:t>
            </w:r>
          </w:p>
        </w:tc>
      </w:tr>
    </w:tbl>
    <w:p w14:paraId="0849EBA2" w14:textId="77777777" w:rsidR="009426DA" w:rsidRDefault="009426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9F9E70" w14:textId="3E3F3D05" w:rsidR="00982215" w:rsidRPr="0064767F" w:rsidRDefault="00982215" w:rsidP="001A7797">
      <w:pPr>
        <w:pStyle w:val="Listenabsatz"/>
        <w:numPr>
          <w:ilvl w:val="0"/>
          <w:numId w:val="16"/>
        </w:num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  <w:r w:rsidRPr="00632DBA">
        <w:rPr>
          <w:rFonts w:ascii="Arial" w:hAnsi="Arial" w:cs="Arial"/>
          <w:b/>
        </w:rPr>
        <w:lastRenderedPageBreak/>
        <w:t>Methodische Entscheidungen</w:t>
      </w:r>
    </w:p>
    <w:p w14:paraId="2E8E0049" w14:textId="77777777" w:rsidR="00982215" w:rsidRPr="003749E7" w:rsidRDefault="00982215" w:rsidP="00982215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</w:rPr>
      </w:pPr>
      <w:r w:rsidRPr="003749E7">
        <w:rPr>
          <w:rFonts w:ascii="Arial" w:hAnsi="Arial" w:cs="Arial"/>
          <w:sz w:val="22"/>
          <w:szCs w:val="22"/>
        </w:rPr>
        <w:t xml:space="preserve">Im Kern geht es um die Beantwortung der Frage: </w:t>
      </w:r>
    </w:p>
    <w:p w14:paraId="18ADC2F2" w14:textId="77777777" w:rsidR="00982215" w:rsidRPr="003749E7" w:rsidRDefault="00982215" w:rsidP="00982215">
      <w:pPr>
        <w:spacing w:line="360" w:lineRule="auto"/>
        <w:ind w:left="36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749E7">
        <w:rPr>
          <w:rFonts w:ascii="Arial" w:hAnsi="Arial" w:cs="Arial"/>
          <w:b/>
          <w:i/>
          <w:sz w:val="22"/>
          <w:szCs w:val="22"/>
        </w:rPr>
        <w:t xml:space="preserve">WIE </w:t>
      </w:r>
      <w:r w:rsidRPr="003749E7">
        <w:rPr>
          <w:rFonts w:ascii="Arial" w:hAnsi="Arial" w:cs="Arial"/>
          <w:sz w:val="22"/>
          <w:szCs w:val="22"/>
        </w:rPr>
        <w:t xml:space="preserve">(Methode) und </w:t>
      </w:r>
      <w:r w:rsidRPr="003749E7">
        <w:rPr>
          <w:rFonts w:ascii="Arial" w:hAnsi="Arial" w:cs="Arial"/>
          <w:b/>
          <w:i/>
          <w:sz w:val="22"/>
          <w:szCs w:val="22"/>
        </w:rPr>
        <w:t>WARUM?</w:t>
      </w:r>
    </w:p>
    <w:p w14:paraId="3F1A85BD" w14:textId="59235AAB" w:rsidR="00747DB8" w:rsidRPr="00747DB8" w:rsidRDefault="00AC728E" w:rsidP="008833E6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747DB8">
        <w:rPr>
          <w:rFonts w:ascii="Arial" w:hAnsi="Arial" w:cs="Arial"/>
          <w:sz w:val="22"/>
          <w:szCs w:val="22"/>
        </w:rPr>
        <w:t xml:space="preserve">begründete Darlegung des methodischen Konzepts </w:t>
      </w:r>
    </w:p>
    <w:p w14:paraId="261767EF" w14:textId="77777777" w:rsidR="00AC728E" w:rsidRPr="003749E7" w:rsidRDefault="00AC728E" w:rsidP="00AC728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749E7">
        <w:rPr>
          <w:rFonts w:ascii="Arial" w:hAnsi="Arial" w:cs="Arial"/>
          <w:sz w:val="22"/>
          <w:szCs w:val="22"/>
        </w:rPr>
        <w:t>Wahl der Organisationsformen, Sozialformen, Medien und Methoden begründen</w:t>
      </w:r>
    </w:p>
    <w:p w14:paraId="6AFB0B52" w14:textId="67FC40B8" w:rsidR="00982215" w:rsidRDefault="00AC728E" w:rsidP="00AC728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749E7">
        <w:rPr>
          <w:rFonts w:ascii="Arial" w:hAnsi="Arial" w:cs="Arial"/>
          <w:sz w:val="22"/>
          <w:szCs w:val="22"/>
        </w:rPr>
        <w:t xml:space="preserve">Strategien der Gesprächsführung bedenken </w:t>
      </w:r>
    </w:p>
    <w:p w14:paraId="534BC901" w14:textId="0C3F9F1B" w:rsidR="00004D06" w:rsidRPr="003749E7" w:rsidRDefault="00004D06" w:rsidP="00AC728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methodische Umsetzung der Differenzierungsmaßnahmen begründen </w:t>
      </w:r>
    </w:p>
    <w:p w14:paraId="3BEE3E47" w14:textId="77777777" w:rsidR="003448DC" w:rsidRPr="003749E7" w:rsidRDefault="003448DC" w:rsidP="000A074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82215" w14:paraId="34C532F7" w14:textId="77777777" w:rsidTr="00982215">
        <w:tc>
          <w:tcPr>
            <w:tcW w:w="9056" w:type="dxa"/>
            <w:shd w:val="clear" w:color="auto" w:fill="E7E6E6" w:themeFill="background2"/>
          </w:tcPr>
          <w:p w14:paraId="3DD7FC70" w14:textId="77777777" w:rsidR="00982215" w:rsidRPr="003749E7" w:rsidRDefault="00982215" w:rsidP="000A074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749E7">
              <w:rPr>
                <w:rFonts w:ascii="Arial" w:hAnsi="Arial" w:cs="Arial"/>
                <w:sz w:val="22"/>
                <w:szCs w:val="22"/>
              </w:rPr>
              <w:t>Prüfkriterien:</w:t>
            </w:r>
          </w:p>
          <w:p w14:paraId="21FC3BF1" w14:textId="77777777" w:rsidR="00982215" w:rsidRPr="003749E7" w:rsidRDefault="00982215" w:rsidP="00982215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749E7">
              <w:rPr>
                <w:rFonts w:ascii="Arial" w:hAnsi="Arial" w:cs="Arial"/>
                <w:sz w:val="22"/>
                <w:szCs w:val="22"/>
              </w:rPr>
              <w:t>stundenzielbezogene Methode begründen</w:t>
            </w:r>
          </w:p>
          <w:p w14:paraId="64944B90" w14:textId="77777777" w:rsidR="00982215" w:rsidRPr="003749E7" w:rsidRDefault="00982215" w:rsidP="00982215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749E7">
              <w:rPr>
                <w:rFonts w:ascii="Arial" w:hAnsi="Arial" w:cs="Arial"/>
                <w:sz w:val="22"/>
                <w:szCs w:val="22"/>
              </w:rPr>
              <w:t>Medien begründen</w:t>
            </w:r>
          </w:p>
          <w:p w14:paraId="2823CA4D" w14:textId="77777777" w:rsidR="00982215" w:rsidRPr="003749E7" w:rsidRDefault="00982215" w:rsidP="00982215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749E7">
              <w:rPr>
                <w:rFonts w:ascii="Arial" w:hAnsi="Arial" w:cs="Arial"/>
                <w:sz w:val="22"/>
                <w:szCs w:val="22"/>
              </w:rPr>
              <w:t>Alternativen an Problemstellen vorgedacht</w:t>
            </w:r>
          </w:p>
          <w:p w14:paraId="0014B089" w14:textId="77777777" w:rsidR="00982215" w:rsidRPr="00982215" w:rsidRDefault="00AC728E" w:rsidP="00982215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3749E7">
              <w:rPr>
                <w:rFonts w:ascii="Arial" w:hAnsi="Arial" w:cs="Arial"/>
                <w:sz w:val="22"/>
                <w:szCs w:val="22"/>
              </w:rPr>
              <w:t>Verfahren der Ergebnissicherung begründet</w:t>
            </w:r>
          </w:p>
        </w:tc>
      </w:tr>
    </w:tbl>
    <w:p w14:paraId="23B0EB80" w14:textId="77777777" w:rsidR="00B563C3" w:rsidRDefault="00B563C3" w:rsidP="000A0744">
      <w:pPr>
        <w:spacing w:line="360" w:lineRule="auto"/>
        <w:rPr>
          <w:rFonts w:ascii="Arial" w:hAnsi="Arial" w:cs="Arial"/>
          <w:b/>
        </w:rPr>
        <w:sectPr w:rsidR="00B563C3" w:rsidSect="00511C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D4B48DA" w14:textId="183C4E0F" w:rsidR="00517F28" w:rsidRPr="00B563C3" w:rsidRDefault="009426DA" w:rsidP="001A7797">
      <w:pPr>
        <w:pStyle w:val="berschrift1"/>
        <w:numPr>
          <w:ilvl w:val="0"/>
          <w:numId w:val="16"/>
        </w:numPr>
        <w:pBdr>
          <w:bottom w:val="single" w:sz="4" w:space="1" w:color="auto"/>
        </w:pBdr>
        <w:spacing w:before="480"/>
        <w:rPr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lastRenderedPageBreak/>
        <w:t>Verlaufsplanung</w:t>
      </w:r>
    </w:p>
    <w:p w14:paraId="7C36C5E8" w14:textId="77777777" w:rsidR="00517F28" w:rsidRDefault="00517F28" w:rsidP="00517F28"/>
    <w:tbl>
      <w:tblPr>
        <w:tblStyle w:val="Tabellenraster"/>
        <w:tblpPr w:leftFromText="141" w:rightFromText="141" w:vertAnchor="text" w:horzAnchor="margin" w:tblpX="108" w:tblpY="93"/>
        <w:tblW w:w="4875" w:type="pct"/>
        <w:tblLook w:val="04A0" w:firstRow="1" w:lastRow="0" w:firstColumn="1" w:lastColumn="0" w:noHBand="0" w:noVBand="1"/>
      </w:tblPr>
      <w:tblGrid>
        <w:gridCol w:w="2548"/>
        <w:gridCol w:w="5031"/>
        <w:gridCol w:w="2016"/>
        <w:gridCol w:w="2008"/>
        <w:gridCol w:w="2319"/>
      </w:tblGrid>
      <w:tr w:rsidR="00517F28" w14:paraId="395E8BAE" w14:textId="77777777" w:rsidTr="005A1B63">
        <w:tc>
          <w:tcPr>
            <w:tcW w:w="915" w:type="pct"/>
            <w:shd w:val="pct15" w:color="auto" w:fill="auto"/>
            <w:vAlign w:val="center"/>
          </w:tcPr>
          <w:p w14:paraId="5C535914" w14:textId="0CC32FD1" w:rsidR="00517F28" w:rsidRDefault="00517F28" w:rsidP="00671931">
            <w:pPr>
              <w:pStyle w:val="Listenabsatz"/>
              <w:tabs>
                <w:tab w:val="left" w:pos="1348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Zeit/ </w:t>
            </w:r>
            <w:del w:id="1" w:author="Teumer, Stephanie" w:date="2020-03-12T15:18:00Z">
              <w:r w:rsidDel="00671931">
                <w:rPr>
                  <w:rFonts w:ascii="Arial" w:hAnsi="Arial" w:cs="Arial"/>
                </w:rPr>
                <w:br/>
              </w:r>
            </w:del>
            <w:r>
              <w:rPr>
                <w:rFonts w:ascii="Arial" w:hAnsi="Arial" w:cs="Arial"/>
              </w:rPr>
              <w:t xml:space="preserve">Phase/ </w:t>
            </w:r>
            <w:r>
              <w:rPr>
                <w:rFonts w:ascii="Arial" w:hAnsi="Arial" w:cs="Arial"/>
              </w:rPr>
              <w:br/>
              <w:t>didakt</w:t>
            </w:r>
            <w:r w:rsidR="00671931">
              <w:rPr>
                <w:rFonts w:ascii="Arial" w:hAnsi="Arial" w:cs="Arial"/>
              </w:rPr>
              <w:t>ische</w:t>
            </w:r>
            <w:r>
              <w:rPr>
                <w:rFonts w:ascii="Arial" w:hAnsi="Arial" w:cs="Arial"/>
              </w:rPr>
              <w:t xml:space="preserve"> Funktion</w:t>
            </w:r>
          </w:p>
        </w:tc>
        <w:tc>
          <w:tcPr>
            <w:tcW w:w="1807" w:type="pct"/>
            <w:shd w:val="pct15" w:color="auto" w:fill="auto"/>
            <w:vAlign w:val="center"/>
          </w:tcPr>
          <w:p w14:paraId="048D4197" w14:textId="46AC08F5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Teilziel/ </w:t>
            </w:r>
            <w:r>
              <w:rPr>
                <w:rFonts w:ascii="Arial" w:hAnsi="Arial" w:cs="Arial"/>
              </w:rPr>
              <w:br/>
              <w:t>Lehrer</w:t>
            </w:r>
            <w:r w:rsidR="007F076F">
              <w:rPr>
                <w:rFonts w:ascii="Arial" w:hAnsi="Arial" w:cs="Arial"/>
              </w:rPr>
              <w:t>*innen</w:t>
            </w:r>
            <w:r>
              <w:rPr>
                <w:rFonts w:ascii="Arial" w:hAnsi="Arial" w:cs="Arial"/>
              </w:rPr>
              <w:t>-Schüler</w:t>
            </w:r>
            <w:r w:rsidR="007F076F">
              <w:rPr>
                <w:rFonts w:ascii="Arial" w:hAnsi="Arial" w:cs="Arial"/>
              </w:rPr>
              <w:t>*innen</w:t>
            </w:r>
            <w:r>
              <w:rPr>
                <w:rFonts w:ascii="Arial" w:hAnsi="Arial" w:cs="Arial"/>
              </w:rPr>
              <w:t>-Interaktion</w:t>
            </w:r>
            <w:r>
              <w:rPr>
                <w:rFonts w:ascii="Arial" w:hAnsi="Arial" w:cs="Arial"/>
              </w:rPr>
              <w:br/>
              <w:t>Handlungsschritte</w:t>
            </w:r>
          </w:p>
        </w:tc>
        <w:tc>
          <w:tcPr>
            <w:tcW w:w="724" w:type="pct"/>
            <w:shd w:val="pct15" w:color="auto" w:fill="auto"/>
            <w:vAlign w:val="center"/>
          </w:tcPr>
          <w:p w14:paraId="3A19F1DB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Aktionsformen/</w:t>
            </w:r>
            <w:r>
              <w:rPr>
                <w:rFonts w:ascii="Arial" w:hAnsi="Arial" w:cs="Arial"/>
              </w:rPr>
              <w:br/>
              <w:t>Sozialform</w:t>
            </w:r>
          </w:p>
        </w:tc>
        <w:tc>
          <w:tcPr>
            <w:tcW w:w="721" w:type="pct"/>
            <w:shd w:val="pct15" w:color="auto" w:fill="auto"/>
            <w:vAlign w:val="center"/>
          </w:tcPr>
          <w:p w14:paraId="10603AA6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Medien</w:t>
            </w:r>
          </w:p>
        </w:tc>
        <w:tc>
          <w:tcPr>
            <w:tcW w:w="833" w:type="pct"/>
            <w:shd w:val="pct15" w:color="auto" w:fill="auto"/>
            <w:vAlign w:val="center"/>
          </w:tcPr>
          <w:p w14:paraId="56B6AED8" w14:textId="555768DA" w:rsidR="00517F28" w:rsidRDefault="009426DA" w:rsidP="004051A9">
            <w:pPr>
              <w:pStyle w:val="Listenabsatz"/>
              <w:tabs>
                <w:tab w:val="left" w:pos="1348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</w:t>
            </w:r>
          </w:p>
        </w:tc>
      </w:tr>
      <w:tr w:rsidR="00517F28" w14:paraId="14A9C8BC" w14:textId="77777777" w:rsidTr="005A1B63">
        <w:tc>
          <w:tcPr>
            <w:tcW w:w="915" w:type="pct"/>
          </w:tcPr>
          <w:p w14:paraId="7B216BAC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2658F55C" w14:textId="23893429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3DC98AC9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7" w:type="pct"/>
          </w:tcPr>
          <w:p w14:paraId="77DE1BFB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1EE459A8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1" w:type="pct"/>
          </w:tcPr>
          <w:p w14:paraId="3950440B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74F34CF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</w:tr>
      <w:tr w:rsidR="00517F28" w14:paraId="240845E9" w14:textId="77777777" w:rsidTr="005A1B63">
        <w:tc>
          <w:tcPr>
            <w:tcW w:w="915" w:type="pct"/>
          </w:tcPr>
          <w:p w14:paraId="577A816A" w14:textId="21051E74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11C3AA35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1A657FE8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42E8BA27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753A3FF5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7" w:type="pct"/>
          </w:tcPr>
          <w:p w14:paraId="56B49962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696D1659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1" w:type="pct"/>
          </w:tcPr>
          <w:p w14:paraId="18FF34B1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1953468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</w:tr>
      <w:tr w:rsidR="00517F28" w14:paraId="659E5DCA" w14:textId="77777777" w:rsidTr="005A1B63">
        <w:tc>
          <w:tcPr>
            <w:tcW w:w="915" w:type="pct"/>
          </w:tcPr>
          <w:p w14:paraId="6C6EC419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533157CC" w14:textId="5A8AE229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270202FB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  <w:p w14:paraId="133910CE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807" w:type="pct"/>
          </w:tcPr>
          <w:p w14:paraId="0F467C77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1E219B9A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1" w:type="pct"/>
          </w:tcPr>
          <w:p w14:paraId="0A5B2988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654FDED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</w:tr>
      <w:tr w:rsidR="00517F28" w14:paraId="5E9A4EAF" w14:textId="77777777" w:rsidTr="005A1B63">
        <w:tc>
          <w:tcPr>
            <w:tcW w:w="915" w:type="pct"/>
          </w:tcPr>
          <w:p w14:paraId="0780EF6B" w14:textId="77777777" w:rsidR="00517F28" w:rsidRDefault="00517F28" w:rsidP="004051A9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didaktische Reserve</w:t>
            </w:r>
          </w:p>
        </w:tc>
        <w:tc>
          <w:tcPr>
            <w:tcW w:w="1807" w:type="pct"/>
          </w:tcPr>
          <w:p w14:paraId="786D97F6" w14:textId="77777777" w:rsidR="00517F28" w:rsidRPr="0071182F" w:rsidRDefault="00517F28" w:rsidP="004051A9">
            <w:pPr>
              <w:rPr>
                <w:rFonts w:ascii="Arial" w:hAnsi="Arial" w:cs="Arial"/>
              </w:rPr>
            </w:pPr>
            <w:r w:rsidRPr="0071182F">
              <w:rPr>
                <w:rFonts w:ascii="Arial" w:hAnsi="Arial" w:cs="Arial"/>
              </w:rPr>
              <w:t>Zeit +</w:t>
            </w:r>
          </w:p>
        </w:tc>
        <w:tc>
          <w:tcPr>
            <w:tcW w:w="724" w:type="pct"/>
          </w:tcPr>
          <w:p w14:paraId="1F6BAC22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1" w:type="pct"/>
          </w:tcPr>
          <w:p w14:paraId="00B76042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5F47788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</w:tr>
      <w:tr w:rsidR="00517F28" w14:paraId="16EB254D" w14:textId="77777777" w:rsidTr="005A1B63">
        <w:tc>
          <w:tcPr>
            <w:tcW w:w="915" w:type="pct"/>
          </w:tcPr>
          <w:p w14:paraId="60C97058" w14:textId="77777777" w:rsidR="00517F28" w:rsidRDefault="00517F28" w:rsidP="004051A9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1807" w:type="pct"/>
          </w:tcPr>
          <w:p w14:paraId="2AE7BD2E" w14:textId="77777777" w:rsidR="00517F28" w:rsidRPr="0071182F" w:rsidRDefault="00517F28" w:rsidP="004051A9">
            <w:pPr>
              <w:rPr>
                <w:rFonts w:ascii="Arial" w:hAnsi="Arial" w:cs="Arial"/>
              </w:rPr>
            </w:pPr>
            <w:r w:rsidRPr="0071182F">
              <w:rPr>
                <w:rFonts w:ascii="Arial" w:hAnsi="Arial" w:cs="Arial"/>
              </w:rPr>
              <w:t>Zeit -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724" w:type="pct"/>
          </w:tcPr>
          <w:p w14:paraId="1751660E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721" w:type="pct"/>
          </w:tcPr>
          <w:p w14:paraId="28C4E07C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3E4ADC5" w14:textId="77777777" w:rsidR="00517F28" w:rsidRDefault="00517F28" w:rsidP="004051A9">
            <w:pPr>
              <w:pStyle w:val="Listenabsatz"/>
              <w:tabs>
                <w:tab w:val="left" w:pos="1348"/>
              </w:tabs>
              <w:ind w:left="0"/>
              <w:rPr>
                <w:rFonts w:ascii="Arial" w:hAnsi="Arial" w:cs="Arial"/>
              </w:rPr>
            </w:pPr>
          </w:p>
        </w:tc>
      </w:tr>
    </w:tbl>
    <w:p w14:paraId="38549CF2" w14:textId="68310D60" w:rsidR="002E2993" w:rsidRDefault="002E2993" w:rsidP="00AC728E">
      <w:pPr>
        <w:spacing w:line="360" w:lineRule="auto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E2993" w14:paraId="51108224" w14:textId="77777777" w:rsidTr="004051A9">
        <w:tc>
          <w:tcPr>
            <w:tcW w:w="9056" w:type="dxa"/>
            <w:shd w:val="clear" w:color="auto" w:fill="E7E6E6" w:themeFill="background2"/>
          </w:tcPr>
          <w:p w14:paraId="50DA7DA4" w14:textId="77777777" w:rsidR="002E2993" w:rsidRDefault="002E2993" w:rsidP="004051A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Prüfkriterien:</w:t>
            </w:r>
          </w:p>
          <w:p w14:paraId="6912ED7E" w14:textId="77777777" w:rsidR="002E2993" w:rsidRDefault="002E2993" w:rsidP="004051A9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zeitlich und sachlich logisch strukturiert</w:t>
            </w:r>
          </w:p>
          <w:p w14:paraId="162DF0B7" w14:textId="77777777" w:rsidR="002E2993" w:rsidRDefault="002E2993" w:rsidP="004051A9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Strategien der Gesprächsführung vorgedacht</w:t>
            </w:r>
          </w:p>
          <w:p w14:paraId="7B784C35" w14:textId="77777777" w:rsidR="002E2993" w:rsidRPr="00982215" w:rsidRDefault="002E2993" w:rsidP="004051A9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nachvollziehbar</w:t>
            </w:r>
          </w:p>
        </w:tc>
      </w:tr>
    </w:tbl>
    <w:p w14:paraId="4D9CBE34" w14:textId="2ECE3FD1" w:rsidR="002E2993" w:rsidRDefault="002E2993" w:rsidP="00AC728E">
      <w:pPr>
        <w:spacing w:line="360" w:lineRule="auto"/>
        <w:rPr>
          <w:rFonts w:ascii="Arial" w:hAnsi="Arial" w:cs="Arial"/>
        </w:rPr>
      </w:pPr>
    </w:p>
    <w:p w14:paraId="7F59B3B8" w14:textId="77777777" w:rsidR="00B563C3" w:rsidRDefault="00B563C3" w:rsidP="00AC728E">
      <w:pPr>
        <w:spacing w:line="360" w:lineRule="auto"/>
        <w:rPr>
          <w:rFonts w:ascii="Arial" w:hAnsi="Arial" w:cs="Arial"/>
        </w:rPr>
        <w:sectPr w:rsidR="00B563C3" w:rsidSect="00B563C3">
          <w:pgSz w:w="16840" w:h="11900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1F80F340" w14:textId="1E6B418F" w:rsidR="00AC728E" w:rsidRPr="00632DBA" w:rsidRDefault="00322139" w:rsidP="00632DBA">
      <w:pPr>
        <w:pStyle w:val="Listenabsatz"/>
        <w:numPr>
          <w:ilvl w:val="0"/>
          <w:numId w:val="16"/>
        </w:numPr>
        <w:pBdr>
          <w:bottom w:val="single" w:sz="6" w:space="1" w:color="auto"/>
        </w:pBdr>
        <w:spacing w:line="360" w:lineRule="auto"/>
        <w:rPr>
          <w:rFonts w:ascii="Arial" w:hAnsi="Arial" w:cs="Arial"/>
          <w:b/>
        </w:rPr>
      </w:pPr>
      <w:r w:rsidRPr="00632DBA">
        <w:rPr>
          <w:rFonts w:ascii="Arial" w:hAnsi="Arial" w:cs="Arial"/>
          <w:b/>
        </w:rPr>
        <w:lastRenderedPageBreak/>
        <w:t>Anhang</w:t>
      </w:r>
    </w:p>
    <w:sectPr w:rsidR="00AC728E" w:rsidRPr="00632DBA" w:rsidSect="00511C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76491" w14:textId="77777777" w:rsidR="000C5970" w:rsidRDefault="000C5970" w:rsidP="00882A6C">
      <w:r>
        <w:separator/>
      </w:r>
    </w:p>
  </w:endnote>
  <w:endnote w:type="continuationSeparator" w:id="0">
    <w:p w14:paraId="1D595AD9" w14:textId="77777777" w:rsidR="000C5970" w:rsidRDefault="000C5970" w:rsidP="0088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36302553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80552FB" w14:textId="77777777" w:rsidR="00197797" w:rsidRDefault="00197797" w:rsidP="00AB69F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F4D5B2C" w14:textId="77777777" w:rsidR="00197797" w:rsidRDefault="00197797" w:rsidP="001977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213097406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9F6646E" w14:textId="0C16C6F0" w:rsidR="00197797" w:rsidRDefault="00197797" w:rsidP="00AB69F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C11FB2">
          <w:rPr>
            <w:rStyle w:val="Seitenzahl"/>
            <w:noProof/>
          </w:rPr>
          <w:t>5</w:t>
        </w:r>
        <w:r>
          <w:rPr>
            <w:rStyle w:val="Seitenzahl"/>
          </w:rPr>
          <w:fldChar w:fldCharType="end"/>
        </w:r>
      </w:p>
    </w:sdtContent>
  </w:sdt>
  <w:p w14:paraId="6C77877B" w14:textId="77777777" w:rsidR="00197797" w:rsidRDefault="00197797" w:rsidP="0019779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75CE8" w14:textId="77777777" w:rsidR="000C5970" w:rsidRDefault="000C5970" w:rsidP="00882A6C">
      <w:r>
        <w:separator/>
      </w:r>
    </w:p>
  </w:footnote>
  <w:footnote w:type="continuationSeparator" w:id="0">
    <w:p w14:paraId="3C8B042F" w14:textId="77777777" w:rsidR="000C5970" w:rsidRDefault="000C5970" w:rsidP="00882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B749E" w14:textId="346F0D0E" w:rsidR="009F7415" w:rsidRDefault="000C5970">
    <w:pPr>
      <w:pStyle w:val="Kopfzeile"/>
    </w:pPr>
    <w:r>
      <w:rPr>
        <w:noProof/>
      </w:rPr>
      <w:pict w14:anchorId="3700CA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06512" o:spid="_x0000_s2050" type="#_x0000_t136" style="position:absolute;margin-left:0;margin-top:0;width:447.35pt;height:191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2DAC8" w14:textId="1BB73603" w:rsidR="009F7415" w:rsidRDefault="000C5970">
    <w:pPr>
      <w:pStyle w:val="Kopfzeile"/>
    </w:pPr>
    <w:r>
      <w:rPr>
        <w:noProof/>
      </w:rPr>
      <w:pict w14:anchorId="6C1925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06513" o:spid="_x0000_s2051" type="#_x0000_t136" style="position:absolute;margin-left:0;margin-top:0;width:447.35pt;height:191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1D277" w14:textId="02A9B9CE" w:rsidR="009F7415" w:rsidRDefault="000C5970">
    <w:pPr>
      <w:pStyle w:val="Kopfzeile"/>
    </w:pPr>
    <w:r>
      <w:rPr>
        <w:noProof/>
      </w:rPr>
      <w:pict w14:anchorId="437BE2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06511" o:spid="_x0000_s2049" type="#_x0000_t136" style="position:absolute;margin-left:0;margin-top:0;width:447.35pt;height:191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32"/>
    <w:multiLevelType w:val="hybridMultilevel"/>
    <w:tmpl w:val="F5C2B7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434"/>
    <w:multiLevelType w:val="hybridMultilevel"/>
    <w:tmpl w:val="D3A87F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7AAB"/>
    <w:multiLevelType w:val="hybridMultilevel"/>
    <w:tmpl w:val="209EA8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12740"/>
    <w:multiLevelType w:val="hybridMultilevel"/>
    <w:tmpl w:val="08A63934"/>
    <w:lvl w:ilvl="0" w:tplc="FEEEA3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27E7"/>
    <w:multiLevelType w:val="hybridMultilevel"/>
    <w:tmpl w:val="E166963E"/>
    <w:lvl w:ilvl="0" w:tplc="D090C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D3173"/>
    <w:multiLevelType w:val="hybridMultilevel"/>
    <w:tmpl w:val="CA060758"/>
    <w:lvl w:ilvl="0" w:tplc="6EA2C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483A"/>
    <w:multiLevelType w:val="hybridMultilevel"/>
    <w:tmpl w:val="34EC9B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7377"/>
    <w:multiLevelType w:val="hybridMultilevel"/>
    <w:tmpl w:val="11B6D254"/>
    <w:lvl w:ilvl="0" w:tplc="1CD0CA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0991"/>
    <w:multiLevelType w:val="hybridMultilevel"/>
    <w:tmpl w:val="569646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F2369"/>
    <w:multiLevelType w:val="hybridMultilevel"/>
    <w:tmpl w:val="05BAF2B0"/>
    <w:lvl w:ilvl="0" w:tplc="59661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0D64"/>
    <w:multiLevelType w:val="hybridMultilevel"/>
    <w:tmpl w:val="F76EF2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642041"/>
    <w:multiLevelType w:val="hybridMultilevel"/>
    <w:tmpl w:val="F4DC21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74051"/>
    <w:multiLevelType w:val="hybridMultilevel"/>
    <w:tmpl w:val="265041AA"/>
    <w:lvl w:ilvl="0" w:tplc="4B5ED04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C1E9B"/>
    <w:multiLevelType w:val="hybridMultilevel"/>
    <w:tmpl w:val="AA7AAAA4"/>
    <w:lvl w:ilvl="0" w:tplc="59661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56863"/>
    <w:multiLevelType w:val="hybridMultilevel"/>
    <w:tmpl w:val="213A04B8"/>
    <w:lvl w:ilvl="0" w:tplc="457E48E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4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B074D"/>
    <w:multiLevelType w:val="hybridMultilevel"/>
    <w:tmpl w:val="9BF461FC"/>
    <w:lvl w:ilvl="0" w:tplc="59661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83E4B"/>
    <w:multiLevelType w:val="hybridMultilevel"/>
    <w:tmpl w:val="2C702040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E543D"/>
    <w:multiLevelType w:val="hybridMultilevel"/>
    <w:tmpl w:val="0158F228"/>
    <w:lvl w:ilvl="0" w:tplc="D8F2618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"/>
  </w:num>
  <w:num w:numId="5">
    <w:abstractNumId w:val="16"/>
  </w:num>
  <w:num w:numId="6">
    <w:abstractNumId w:val="6"/>
  </w:num>
  <w:num w:numId="7">
    <w:abstractNumId w:val="0"/>
  </w:num>
  <w:num w:numId="8">
    <w:abstractNumId w:val="15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3"/>
  </w:num>
  <w:num w:numId="17">
    <w:abstractNumId w:val="14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umer, Stephanie">
    <w15:presenceInfo w15:providerId="AD" w15:userId="S-1-5-21-910002505-382444473-275461565-148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131078" w:nlCheck="1" w:checkStyle="0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C"/>
    <w:rsid w:val="00004D06"/>
    <w:rsid w:val="00007891"/>
    <w:rsid w:val="0001278B"/>
    <w:rsid w:val="00027A87"/>
    <w:rsid w:val="000468FA"/>
    <w:rsid w:val="00050CAE"/>
    <w:rsid w:val="00066912"/>
    <w:rsid w:val="000734A5"/>
    <w:rsid w:val="000805C4"/>
    <w:rsid w:val="000858F5"/>
    <w:rsid w:val="000A0744"/>
    <w:rsid w:val="000C5970"/>
    <w:rsid w:val="000E165F"/>
    <w:rsid w:val="000E2C09"/>
    <w:rsid w:val="001047DE"/>
    <w:rsid w:val="00134CDE"/>
    <w:rsid w:val="00153E87"/>
    <w:rsid w:val="00175A3E"/>
    <w:rsid w:val="00175E42"/>
    <w:rsid w:val="00177A1C"/>
    <w:rsid w:val="0018254E"/>
    <w:rsid w:val="00197306"/>
    <w:rsid w:val="00197797"/>
    <w:rsid w:val="001A7797"/>
    <w:rsid w:val="001B0405"/>
    <w:rsid w:val="001B0E97"/>
    <w:rsid w:val="001C0ADC"/>
    <w:rsid w:val="001D3CDF"/>
    <w:rsid w:val="0020265F"/>
    <w:rsid w:val="00204905"/>
    <w:rsid w:val="00210C40"/>
    <w:rsid w:val="00214FC7"/>
    <w:rsid w:val="00255550"/>
    <w:rsid w:val="00277919"/>
    <w:rsid w:val="002A4262"/>
    <w:rsid w:val="002D29DB"/>
    <w:rsid w:val="002D4497"/>
    <w:rsid w:val="002E2993"/>
    <w:rsid w:val="00300217"/>
    <w:rsid w:val="00322139"/>
    <w:rsid w:val="00340410"/>
    <w:rsid w:val="003448DC"/>
    <w:rsid w:val="00364BC4"/>
    <w:rsid w:val="00364DA1"/>
    <w:rsid w:val="00366E9D"/>
    <w:rsid w:val="00367D30"/>
    <w:rsid w:val="003749E7"/>
    <w:rsid w:val="00376382"/>
    <w:rsid w:val="003D4877"/>
    <w:rsid w:val="00403A0A"/>
    <w:rsid w:val="00404135"/>
    <w:rsid w:val="00407B7C"/>
    <w:rsid w:val="0043055B"/>
    <w:rsid w:val="00430741"/>
    <w:rsid w:val="00445EC7"/>
    <w:rsid w:val="004619EC"/>
    <w:rsid w:val="004703D5"/>
    <w:rsid w:val="00474C16"/>
    <w:rsid w:val="00493E34"/>
    <w:rsid w:val="004A3680"/>
    <w:rsid w:val="004D313C"/>
    <w:rsid w:val="004E41CF"/>
    <w:rsid w:val="004F746D"/>
    <w:rsid w:val="005042CF"/>
    <w:rsid w:val="00511C57"/>
    <w:rsid w:val="00513C05"/>
    <w:rsid w:val="00517F28"/>
    <w:rsid w:val="00524E43"/>
    <w:rsid w:val="005A1B63"/>
    <w:rsid w:val="005A2F99"/>
    <w:rsid w:val="00605399"/>
    <w:rsid w:val="00632DBA"/>
    <w:rsid w:val="00633E76"/>
    <w:rsid w:val="0063462E"/>
    <w:rsid w:val="00635249"/>
    <w:rsid w:val="00646D3E"/>
    <w:rsid w:val="0064767F"/>
    <w:rsid w:val="00652E9E"/>
    <w:rsid w:val="00661660"/>
    <w:rsid w:val="00671931"/>
    <w:rsid w:val="00676046"/>
    <w:rsid w:val="00692C98"/>
    <w:rsid w:val="00692E9C"/>
    <w:rsid w:val="006A1C74"/>
    <w:rsid w:val="006A260F"/>
    <w:rsid w:val="006A2863"/>
    <w:rsid w:val="006A7DBA"/>
    <w:rsid w:val="006B123C"/>
    <w:rsid w:val="006B48DD"/>
    <w:rsid w:val="006C024A"/>
    <w:rsid w:val="006C5067"/>
    <w:rsid w:val="006D27EA"/>
    <w:rsid w:val="006D5E2A"/>
    <w:rsid w:val="006D66F7"/>
    <w:rsid w:val="00702495"/>
    <w:rsid w:val="00734D67"/>
    <w:rsid w:val="0074642D"/>
    <w:rsid w:val="00747DB8"/>
    <w:rsid w:val="00786DF3"/>
    <w:rsid w:val="007A7C0C"/>
    <w:rsid w:val="007C6079"/>
    <w:rsid w:val="007F076F"/>
    <w:rsid w:val="008120D9"/>
    <w:rsid w:val="00812921"/>
    <w:rsid w:val="00863307"/>
    <w:rsid w:val="008738DE"/>
    <w:rsid w:val="00876248"/>
    <w:rsid w:val="00882A6C"/>
    <w:rsid w:val="00893296"/>
    <w:rsid w:val="008A17A2"/>
    <w:rsid w:val="008D6F4D"/>
    <w:rsid w:val="00900AFE"/>
    <w:rsid w:val="00915D60"/>
    <w:rsid w:val="00925C23"/>
    <w:rsid w:val="009400E6"/>
    <w:rsid w:val="009426DA"/>
    <w:rsid w:val="00945269"/>
    <w:rsid w:val="00982215"/>
    <w:rsid w:val="009D63A9"/>
    <w:rsid w:val="009D7FAE"/>
    <w:rsid w:val="009F62EB"/>
    <w:rsid w:val="009F7415"/>
    <w:rsid w:val="00A102D8"/>
    <w:rsid w:val="00A11AA8"/>
    <w:rsid w:val="00A143F0"/>
    <w:rsid w:val="00A33BE2"/>
    <w:rsid w:val="00A343E6"/>
    <w:rsid w:val="00A434E2"/>
    <w:rsid w:val="00A7546E"/>
    <w:rsid w:val="00A90D2B"/>
    <w:rsid w:val="00A94FAB"/>
    <w:rsid w:val="00AC728E"/>
    <w:rsid w:val="00AE4963"/>
    <w:rsid w:val="00AE79D9"/>
    <w:rsid w:val="00B02ABF"/>
    <w:rsid w:val="00B31E10"/>
    <w:rsid w:val="00B324EF"/>
    <w:rsid w:val="00B37F7F"/>
    <w:rsid w:val="00B563C3"/>
    <w:rsid w:val="00B74BD2"/>
    <w:rsid w:val="00B74BF2"/>
    <w:rsid w:val="00BC5611"/>
    <w:rsid w:val="00BC7BF4"/>
    <w:rsid w:val="00BD5778"/>
    <w:rsid w:val="00BE66A9"/>
    <w:rsid w:val="00BF54A9"/>
    <w:rsid w:val="00C11FB2"/>
    <w:rsid w:val="00C1742A"/>
    <w:rsid w:val="00C4284F"/>
    <w:rsid w:val="00C60321"/>
    <w:rsid w:val="00C7206E"/>
    <w:rsid w:val="00C7502D"/>
    <w:rsid w:val="00CA63DC"/>
    <w:rsid w:val="00CB3A47"/>
    <w:rsid w:val="00CB4B66"/>
    <w:rsid w:val="00CB5661"/>
    <w:rsid w:val="00CF42E2"/>
    <w:rsid w:val="00CF509B"/>
    <w:rsid w:val="00D03FDE"/>
    <w:rsid w:val="00D04FD3"/>
    <w:rsid w:val="00D13B0D"/>
    <w:rsid w:val="00D34975"/>
    <w:rsid w:val="00D41BB9"/>
    <w:rsid w:val="00D545A4"/>
    <w:rsid w:val="00D712A3"/>
    <w:rsid w:val="00D938B9"/>
    <w:rsid w:val="00DA184E"/>
    <w:rsid w:val="00DA41FD"/>
    <w:rsid w:val="00DD5014"/>
    <w:rsid w:val="00DD5B21"/>
    <w:rsid w:val="00DE4A0D"/>
    <w:rsid w:val="00E072B3"/>
    <w:rsid w:val="00E21CB5"/>
    <w:rsid w:val="00E66BB1"/>
    <w:rsid w:val="00E77FE4"/>
    <w:rsid w:val="00EC5101"/>
    <w:rsid w:val="00ED429C"/>
    <w:rsid w:val="00EF2B5F"/>
    <w:rsid w:val="00EF6B35"/>
    <w:rsid w:val="00F051FC"/>
    <w:rsid w:val="00F16677"/>
    <w:rsid w:val="00F27B0E"/>
    <w:rsid w:val="00F45AE1"/>
    <w:rsid w:val="00F46208"/>
    <w:rsid w:val="00F50160"/>
    <w:rsid w:val="00F704A6"/>
    <w:rsid w:val="00FB1A3A"/>
    <w:rsid w:val="00FB2779"/>
    <w:rsid w:val="00F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DA6686"/>
  <w15:chartTrackingRefBased/>
  <w15:docId w15:val="{806DC257-E162-B14D-992A-D4901F76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E4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82A6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82A6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2A6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5016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1977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7797"/>
  </w:style>
  <w:style w:type="character" w:styleId="Seitenzahl">
    <w:name w:val="page number"/>
    <w:basedOn w:val="Absatz-Standardschriftart"/>
    <w:uiPriority w:val="99"/>
    <w:semiHidden/>
    <w:unhideWhenUsed/>
    <w:rsid w:val="00197797"/>
  </w:style>
  <w:style w:type="table" w:styleId="Gitternetztabelle1hellAkzent1">
    <w:name w:val="Grid Table 1 Light Accent 1"/>
    <w:basedOn w:val="NormaleTabelle"/>
    <w:uiPriority w:val="46"/>
    <w:rsid w:val="00A434E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366E9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366E9D"/>
    <w:pPr>
      <w:spacing w:after="200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366E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E9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E9D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E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4CDE"/>
    <w:pPr>
      <w:spacing w:after="0"/>
    </w:pPr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4CD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041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5A7E4A-CD80-4AA5-A6DF-15BA95C3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548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Schüßler, Philipp</cp:lastModifiedBy>
  <cp:revision>2</cp:revision>
  <cp:lastPrinted>2020-12-14T13:47:00Z</cp:lastPrinted>
  <dcterms:created xsi:type="dcterms:W3CDTF">2021-06-02T11:55:00Z</dcterms:created>
  <dcterms:modified xsi:type="dcterms:W3CDTF">2021-06-02T11:55:00Z</dcterms:modified>
</cp:coreProperties>
</file>